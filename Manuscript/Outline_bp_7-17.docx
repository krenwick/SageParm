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7C4E9A" w14:textId="77777777" w:rsidR="002C33D3" w:rsidRDefault="006629EF">
      <w:r>
        <w:t>Outline: 7/14/17</w:t>
      </w:r>
    </w:p>
    <w:p w14:paraId="2AE041EA" w14:textId="77777777" w:rsidR="006629EF" w:rsidRDefault="006629EF"/>
    <w:p w14:paraId="784D6AEC" w14:textId="77777777" w:rsidR="006629EF" w:rsidRDefault="006629EF">
      <w:r>
        <w:t>Abstract</w:t>
      </w:r>
    </w:p>
    <w:p w14:paraId="4D0BD36C" w14:textId="77777777" w:rsidR="006629EF" w:rsidRDefault="006629EF"/>
    <w:p w14:paraId="59BAC175" w14:textId="77777777" w:rsidR="00934D23" w:rsidRDefault="00934D23" w:rsidP="00934D23">
      <w:pPr>
        <w:pStyle w:val="Heading1"/>
      </w:pPr>
      <w:r>
        <w:t>Introduction</w:t>
      </w:r>
    </w:p>
    <w:p w14:paraId="1EF44475" w14:textId="7BF65577" w:rsidR="00A57B01" w:rsidRPr="0033330D" w:rsidRDefault="00DE73DD" w:rsidP="00A57B01">
      <w:pPr>
        <w:ind w:firstLine="720"/>
        <w:rPr>
          <w:u w:val="single"/>
        </w:rPr>
      </w:pPr>
      <w:r>
        <w:t xml:space="preserve">Dynamic Global Vegetation Models (DGVMs) are an important tool widely used for understanding ecosystem dynamics and predicting climate change impacts. Their ability to replicate spatial and temporal trends in ecosystem productivity has been demonstrated through comparison to remotely sensed vegetation data (e.g. </w:t>
      </w:r>
      <w:r w:rsidR="00326B34">
        <w:t>MODIS, cite) and site-level</w:t>
      </w:r>
      <w:r>
        <w:t xml:space="preserve"> measurements </w:t>
      </w:r>
      <w:r w:rsidR="00326B34">
        <w:t xml:space="preserve">of annual flux </w:t>
      </w:r>
      <w:r>
        <w:t>derived fr</w:t>
      </w:r>
      <w:r w:rsidR="007161BF">
        <w:t>om eddy covariance towers (cite)</w:t>
      </w:r>
      <w:r>
        <w:t xml:space="preserve">. Several recent studies, however, have shown that DGVMs often fail to replicate seasonal </w:t>
      </w:r>
      <w:r w:rsidR="00A57B01">
        <w:t xml:space="preserve">patterns </w:t>
      </w:r>
      <w:r w:rsidR="002E15D8">
        <w:t xml:space="preserve">of </w:t>
      </w:r>
      <w:r w:rsidR="0057676A">
        <w:t xml:space="preserve">leaf </w:t>
      </w:r>
      <w:r w:rsidR="00A57B01">
        <w:t xml:space="preserve">phenology and </w:t>
      </w:r>
      <w:r w:rsidR="002E15D8">
        <w:t>productivity</w:t>
      </w:r>
      <w:r w:rsidR="007161BF">
        <w:t xml:space="preserve"> (e.g. </w:t>
      </w:r>
      <w:r w:rsidR="00FF28F8">
        <w:fldChar w:fldCharType="begin" w:fldLock="1"/>
      </w:r>
      <w:r w:rsidR="009B08C9">
        <w:instrText>ADDIN CSL_CITATION { "citationItems" : [ { "id" : "ITEM-1", "itemData" : { "DOI" : "10.1016/j.ecolmodel.2005.11.031", "ISBN" : "0304-3800", "ISSN" : "03043800", "abstract" : "We utilized eddy-covariance observations of carbon dioxide (CO2) and water vapor exchange at three AmeriFlux mid-latitude forest stands to evaluate IBIS, a Dynamic Global Vegetation Model (DGVM). Measurements of leaf area index (LAI), soil moisture and temperature, runoff, soil carbon (C), and soil respiration (R) were also compared with model output. An experimental approach was designed to help attribute model errors to the vegetation dynamics and phenology formulations versus simulated biological processes. Continental scale phenology sub-models poorly represented the timing of budburst and evolution of canopy LAI in deciduous forests. Biases of vegetation green-up of 6 weeks and delayed senescence were noted. Simulated soil temperatures were overestimated (underestimated) during the summer (winter) on average by 2-5 ??C. Ecosystem R was overestimated during the growing season, on average, by 20-60 g C m-2 month-1, and underestimated during the winter by 10-20 g C m-2 month-1 at all sites. Simulated soil R failed to capture observed mid-summer peak rates and was generally lower than observed in winter. The overall comparison of simulated net ecosystem production (NEP) to observations showed a significant underestimate of growing season NEP of 25-100 g C m-2 month-1, and an overall positive bias of 10-40 g C m-2 month-1 during the winter. Excellent agreement between annual average NEP observations and IBIS simulations in \"fixed vegetation\" mode resulted from offsetting seasonal model biases. The magnitude of simulated variation in seasonal and inter-annual C exchange was generally dampened with respect to observations. The parameterization, and in some cases the formulations (e.g., ecosystem R and phenology) limited model capacity to capture the seasonal fluctuations of C and water exchange. Model parameterizations and formulations were originally constrained and generalized for application to a wide range of global climate and soil conditions and plant functional types (PFTs), likely contributing to model biases. This problem potentially applies to other DGVMs and biosphere models, and will likely become increasingly relevant if investigators apply their models at higher spatial resolution. We suggest that revisions to DGVMs should focus on advancing the capabilities of current phenology formulations to account for photoperiod, soil moisture and frost in addition to temperature. Model representations of PFTs and formulations of ecosystem R need to be\u2026", "author" : [ { "dropping-particle" : "", "family" : "Kucharik", "given" : "Christopher J.", "non-dropping-particle" : "", "parse-names" : false, "suffix" : "" }, { "dropping-particle" : "", "family" : "Barford", "given" : "Carol C.", "non-dropping-particle" : "", "parse-names" : false, "suffix" : "" }, { "dropping-particle" : "El", "family" : "Maayar", "given" : "Mustapha", "non-dropping-particle" : "", "parse-names" : false, "suffix" : "" }, { "dropping-particle" : "", "family" : "Wofsy", "given" : "Steven C.", "non-dropping-particle" : "", "parse-names" : false, "suffix" : "" }, { "dropping-particle" : "", "family" : "Monson", "given" : "Russell K.", "non-dropping-particle" : "", "parse-names" : false, "suffix" : "" }, { "dropping-particle" : "", "family" : "Baldocchi", "given" : "Dennis D.", "non-dropping-particle" : "", "parse-names" : false, "suffix" : "" } ], "container-title" : "Ecological Modelling", "id" : "ITEM-1", "issue" : "1-2", "issued" : { "date-parts" : [ [ "2006" ] ] }, "note" : "- 3 sites in temperate forest\n- cite both parameterization and formulation as issues\n- great example of plot with years AND other variables! I could do with years and sites. Or group by site with 2 years in each?\n- also seems to underestimate peak GEP- because overestimating respiration.\n- also over-estimate LAI by a lot: should be 3.7, estimate 6.7. (at 1 site)\n- both models fail to replicate interannual variability in GEP", "page" : "1-31", "title" : "A multiyear evaluation of a Dynamic Global Vegetation Model at three AmeriFlux forest sites: Vegetation structure, phenology, soil temperature, and CO2 and H2O vapor exchange", "type" : "article-journal", "volume" : "196" }, "uris" : [ "http://www.mendeley.com/documents/?uuid=a777da78-69b3-4764-b384-4f5513fab6a2" ] }, { "id" : "ITEM-2", "itemData" : { "DOI" : "10.1111/j.1365-2486.2011.02562.x", "ISSN" : "13541013", "author" : [ { "dropping-particle" : "", "family" : "Richardson", "given" : "Andrew D.", "non-dropping-particle" : "", "parse-names" : false, "suffix" : "" }, { "dropping-particle" : "", "family" : "Anderson", "given" : "Ryan S.", "non-dropping-particle" : "", "parse-names" : false, "suffix" : "" }, { "dropping-particle" : "", "family" : "AltafArain", "given" : "M.", "non-dropping-particle" : "", "parse-names" : false, "suffix" : "" }, { "dropping-particle" : "", "family" : "Barr", "given" : "Alan G.", "non-dropping-particle" : "", "parse-names" : false, "suffix" : "" }, { "dropping-particle" : "", "family" : "Bohrer", "given" : "Gil", "non-dropping-particle" : "", "parse-names" : false, "suffix" : "" }, { "dropping-particle" : "", "family" : "Chen", "given" : "Guangsheng", "non-dropping-particle" : "", "parse-names" : false, "suffix" : "" }, { "dropping-particle" : "", "family" : "Chen", "given" : "Jing M.", "non-dropping-particle" : "", "parse-names" : false, "suffix" : "" }, { "dropping-particle" : "", "family" : "Ciais", "given" : "Philippe", "non-dropping-particle" : "", "parse-names" : false, "suffix" : "" }, { "dropping-particle" : "", "family" : "Davis", "given" : "Kenneth J.", "non-dropping-particle" : "", "parse-names" : false, "suffix" : "" }, { "dropping-particle" : "", "family" : "Desai", "given" : "Ankur R.", "non-dropping-particle" : "", "parse-names" : false, "suffix" : "" }, { "dropping-particle" : "", "family" : "Dietze", "given" : "Michael C.", "non-dropping-particle" : "", "parse-names" : false, "suffix" : "" }, { "dropping-particle" : "", "family" : "Dragoni", "given" : "Danilo", "non-dropping-particle" : "", "parse-names" : false, "suffix" : "" }, { "dropping-particle" : "El", "family" : "Maayar", "given" : "Mustapha", "non-dropping-particle" : "", "parse-names" : false, "suffix" : "" }, { "dropping-particle" : "", "family" : "Garrity", "given" : "Steven", "non-dropping-particle" : "", "parse-names" : false, "suffix" : "" }, { "dropping-particle" : "", "family" : "Gough", "given" : "Christopher M.", "non-dropping-particle" : "", "parse-names" : false, "suffix" : "" }, { "dropping-particle" : "", "family" : "Grant", "given" : "Robert", "non-dropping-particle" : "", "parse-names" : false, "suffix" : "" }, { "dropping-particle" : "", "family" : "Hollinger", "given" : "David Y.", "non-dropping-particle" : "", "parse-names" : false, "suffix" : "" }, { "dropping-particle" : "", "family" : "Margolis", "given" : "Hank A.", "non-dropping-particle" : "", "parse-names" : false, "suffix" : "" }, { "dropping-particle" : "", "family" : "McCaughey", "given" : "Harry", "non-dropping-particle" : "", "parse-names" : false, "suffix" : "" }, { "dropping-particle" : "", "family" : "Migliavacca", "given" : "Mirco", "non-dropping-particle" : "", "parse-names" : false, "suffix" : "" }, { "dropping-particle" : "", "family" : "Monson", "given" : "Russell K.", "non-dropping-particle" : "", "parse-names" : false, "suffix" : "" }, { "dropping-particle" : "", "family" : "William Munger", "given" : "J.", "non-dropping-particle" : "", "parse-names" : false, "suffix" : "" }, { "dropping-particle" : "", "family" : "Poulter", "given" : "Benjamin", "non-dropping-particle" : "", "parse-names" : false, "suffix" : "" }, { "dropping-particle" : "", "family" : "Raczka", "given" : "Brett M.", "non-dropping-particle" : "", "parse-names" : false, "suffix" : "" }, { "dropping-particle" : "", "family" : "Ricciuto", "given" : "Daniel M.", "non-dropping-particle" : "", "parse-names" : false, "suffix" : "" }, { "dropping-particle" : "", "family" : "Sahoo", "given" : "Alok K.", "non-dropping-particle" : "", "parse-names" : false, "suffix" : "" }, { "dropping-particle" : "", "family" : "Schaefer", "given" : "Kevin", "non-dropping-particle" : "", "parse-names" : false, "suffix" : "" }, { "dropping-particle" : "", "family" : "Tian", "given" : "Hanqin", "non-dropping-particle" : "", "parse-names" : false, "suffix" : "" }, { "dropping-particle" : "", "family" : "Vargas", "given" : "Rodrigo", "non-dropping-particle" : "", "parse-names" : false, "suffix" : "" }, { "dropping-particle" : "", "family" : "Verbeeck", "given" : "Hans", "non-dropping-particle" : "", "parse-names" : false, "suffix" : "" }, { "dropping-particle" : "", "family" : "Xiao", "given" : "Jingfeng", "non-dropping-particle" : "", "parse-names" : false, "suffix" : "" }, { "dropping-particle" : "", "family" : "Xue", "given" : "Yongkang", "non-dropping-particle" : "", "parse-names" : false, "suffix" : "" } ], "container-title" : "Global Change Biology", "id" : "ITEM-2", "issued" : { "date-parts" : [ [ "2011" ] ] }, "note" : "- good metrics to evaluate model ability to capture phenology", "page" : "n/a-n/a", "title" : "Terrestrial biosphere models need better representation of vegetation phenology: Results from the North American Carbon ProgramSite Synthesis", "type" : "article-journal" }, "uris" : [ "http://www.mendeley.com/documents/?uuid=567040c1-f675-4775-8434-2dbb1d9add45" ] }, { "id" : "ITEM-3", "itemData" : { "DOI" : "10.1029/2012JG001960", "ISBN" : "0148-0227", "ISSN" : "01480227", "abstract" : "Accurately simulating gross primary productivity (GPP) in terrestrial\\necosystem models is critical because errors in simulated GPP propagate\\nthrough the model to introduce additional errors in simulated biomass\\nand other fluxes. We evaluated simulated, daily average GPP from 26\\nmodels against estimated GPP at 39 eddy covariance flux tower sites\\nacross the United States and Canada. None of the models in this study\\nmatch estimated GPP within observed uncertainty. On average, models\\noverestimate GPP in winter, spring, and fall, and underestimate GPP in\\nsummer. Models overpredicted GPP under dry conditions and for\\ntemperatures below 0 degrees C. Improvements in simulated soil moisture\\nand ecosystem response to drought or humidity stress will improve\\nsimulated GPP under dry conditions. Adding a low-temperature response to\\nshut down GPP for temperatures below 0 degrees C will reduce the\\npositive bias in winter, spring, and fall and improve simulated\\nphenology. The negative bias in summer and poor overall performance\\nresulted from mismatches between simulated and observed light use\\nefficiency (LUE). Improving simulated GPP requires better leaf-to-canopy\\nscaling and better values of model parameters that control the maximum\\npotential GPP, such as epsilon(max) (LUE), V-cmax (unstressed Rubisco\\ncatalytic capacity) or Jmax (the maximum electron transport rate).", "author" : [ { "dropping-particle" : "", "family" : "Schaefer", "given" : "Kevin", "non-dropping-particle" : "", "parse-names" : false, "suffix" : "" }, { "dropping-particle" : "", "family" : "Schwalm", "given" : "Christopher R.", "non-dropping-particle" : "", "parse-names" : false, "suffix" : "" }, { "dropping-particle" : "", "family" : "Williams", "given" : "Chris", "non-dropping-particle" : "", "parse-names" : false, "suffix" : "" }, { "dropping-particle" : "", "family" : "Arain", "given" : "M. Altaf", "non-dropping-particle" : "", "parse-names" : false, "suffix" : "" }, { "dropping-particle" : "", "family" : "Barr", "given" : "Alan", "non-dropping-particle" : "", "parse-names" : false, "suffix" : "" }, { "dropping-particle" : "", "family" : "Chen", "given" : "Jing M.", "non-dropping-particle" : "", "parse-names" : false, "suffix" : "" }, { "dropping-particle" : "", "family" : "Davis", "given" : "Kenneth J.", "non-dropping-particle" : "", "parse-names" : false, "suffix" : "" }, { "dropping-particle" : "", "family" : "Dimitrov", "given" : "Dimitre", "non-dropping-particle" : "", "parse-names" : false, "suffix" : "" }, { "dropping-particle" : "", "family" : "Hilton", "given" : "Timothy W.", "non-dropping-particle" : "", "parse-names" : false, "suffix" : "" }, { "dropping-particle" : "", "family" : "Hollinger", "given" : "David Y.", "non-dropping-particle" : "", "parse-names" : false, "suffix" : "" }, { "dropping-particle" : "", "family" : "Humphreys", "given" : "Elyn", "non-dropping-particle" : "", "parse-names" : false, "suffix" : "" }, { "dropping-particle" : "", "family" : "Poulter", "given" : "Benjamin", "non-dropping-particle" : "", "parse-names" : false, "suffix" : "" }, { "dropping-particle" : "", "family" : "Raczka", "given" : "Brett M.", "non-dropping-particle" : "", "parse-names" : false, "suffix" : "" }, { "dropping-particle" : "", "family" : "Richardson", "given" : "Andrew D.", "non-dropping-particle" : "", "parse-names" : false, "suffix" : "" }, { "dropping-particle" : "", "family" : "Sahoo", "given" : "Alok", "non-dropping-particle" : "", "parse-names" : false, "suffix" : "" }, { "dropping-particle" : "", "family" : "Thornton", "given" : "Peter", "non-dropping-particle" : "", "parse-names" : false, "suffix" : "" }, { "dropping-particle" : "", "family" : "Vargas", "given" : "Rodrigo", "non-dropping-particle" : "", "parse-names" : false, "suffix" : "" }, { "dropping-particle" : "", "family" : "Verbeeck", "given" : "Hans", "non-dropping-particle" : "", "parse-names" : false, "suffix" : "" }, { "dropping-particle" : "", "family" : "Anderson", "given" : "Ryan", "non-dropping-particle" : "", "parse-names" : false, "suffix" : "" }, { "dropping-particle" : "", "family" : "Baker", "given" : "Ian", "non-dropping-particle" : "", "parse-names" : false, "suffix" : "" }, { "dropping-particle" : "", "family" : "Black", "given" : "T. Andrew", "non-dropping-particle" : "", "parse-names" : false, "suffix" : "" }, { "dropping-particle" : "", "family" : "Bolstad", "given" : "Paul", "non-dropping-particle" : "", "parse-names" : false, "suffix" : "" }, { "dropping-particle" : "", "family" : "Chen", "given" : "Jiquan", "non-dropping-particle" : "", "parse-names" : false, "suffix" : "" }, { "dropping-particle" : "", "family" : "Curtis", "given" : "Peter S.", "non-dropping-particle" : "", "parse-names" : false, "suffix" : "" }, { "dropping-particle" : "", "family" : "Desai", "given" : "Ankur R.", "non-dropping-particle" : "", "parse-names" : false, "suffix" : "" }, { "dropping-particle" : "", "family" : "Dietze", "given" : "Michael", "non-dropping-particle" : "", "parse-names" : false, "suffix" : "" }, { "dropping-particle" : "", "family" : "Dragoni", "given" : "Danilo", "non-dropping-particle" : "", "parse-names" : false, "suffix" : "" }, { "dropping-particle" : "", "family" : "Gough", "given" : "Christopher", "non-dropping-particle" : "", "parse-names" : false, "suffix" : "" }, { "dropping-particle" : "", "family" : "Grant", "given" : "Robert F.", "non-dropping-particle" : "", "parse-names" : false, "suffix" : "" }, { "dropping-particle" : "", "family" : "Gu", "given" : "Lianhong", "non-dropping-particle" : "", "parse-names" : false, "suffix" : "" }, { "dropping-particle" : "", "family" : "Jain", "given" : "Atul", "non-dropping-particle" : "", "parse-names" : false, "suffix" : "" }, { "dropping-particle" : "", "family" : "Kucharik", "given" : "Chris", "non-dropping-particle" : "", "parse-names" : false, "suffix" : "" }, { "dropping-particle" : "", "family" : "Law", "given" : "Beverly", "non-dropping-particle" : "", "parse-names" : false, "suffix" : "" }, { "dropping-particle" : "", "family" : "Liu", "given" : "Shuguang", "non-dropping-particle" : "", "parse-names" : false, "suffix" : "" }, { "dropping-particle" : "", "family" : "Lokipitiya", "given" : "Erandathie", "non-dropping-particle" : "", "parse-names" : false, "suffix" : "" }, { "dropping-particle" : "", "family" : "Margolis", "given" : "Hank A.", "non-dropping-particle" : "", "parse-names" : false, "suffix" : "" }, { "dropping-particle" : "", "family" : "Matamala", "given" : "Roser", "non-dropping-particle" : "", "parse-names" : false, "suffix" : "" }, { "dropping-particle" : "", "family" : "McCaughey", "given" : "J. Harry", "non-dropping-particle" : "", "parse-names" : false, "suffix" : "" }, { "dropping-particle" : "", "family" : "Monson", "given" : "Russ", "non-dropping-particle" : "", "parse-names" : false, "suffix" : "" }, { "dropping-particle" : "", "family" : "Munger", "given" : "J. William", "non-dropping-particle" : "", "parse-names" : false, "suffix" : "" }, { "dropping-particle" : "", "family" : "Oechel", "given" : "Walter", "non-dropping-particle" : "", "parse-names" : false, "suffix" : "" }, { "dropping-particle" : "", "family" : "Peng", "given" : "Changhui", "non-dropping-particle" : "", "parse-names" : false, "suffix" : "" }, { "dropping-particle" : "", "family" : "Price", "given" : "David T.", "non-dropping-particle" : "", "parse-names" : false, "suffix" : "" }, { "dropping-particle" : "", "family" : "Ricciuto", "given" : "Dan", "non-dropping-particle" : "", "parse-names" : false, "suffix" : "" }, { "dropping-particle" : "", "family" : "Riley", "given" : "William J.", "non-dropping-particle" : "", "parse-names" : false, "suffix" : "" }, { "dropping-particle" : "", "family" : "Roulet", "given" : "Nigel", "non-dropping-particle" : "", "parse-names" : false, "suffix" : "" }, { "dropping-particle" : "", "family" : "Tian", "given" : "Hanqin", "non-dropping-particle" : "", "parse-names" : false, "suffix" : "" }, { "dropping-particle" : "", "family" : "Tonitto", "given" : "Christina", "non-dropping-particle" : "", "parse-names" : false, "suffix" : "" }, { "dropping-particle" : "", "family" : "Torn", "given" : "Margaret", "non-dropping-particle" : "", "parse-names" : false, "suffix" : "" }, { "dropping-particle" : "", "family" : "Weng", "given" : "Ensheng", "non-dropping-particle" : "", "parse-names" : false, "suffix" : "" }, { "dropping-particle" : "", "family" : "Zhou", "given" : "Xiaolu", "non-dropping-particle" : "", "parse-names" : false, "suffix" : "" } ], "container-title" : "Journal of Geophysical Research: Biogeosciences", "id" : "ITEM-3", "issue" : "3", "issued" : { "date-parts" : [ [ "2012" ] ] }, "note" : "- found same pattern as amazon paper- understimate GPP in summer, over-estimate throughout the rest of the year.\n- grassland and Savanna sites were the worst (models do better at forest sites)\n- Conclude that to fix seasonal patterns, must:\na) add low-temp response to shut down gpp when cool\nb) improve leaf-to-canopy scaling, LUE, and Vcmax or Jmax", "page" : "1-15", "title" : "A model-data comparison of gross primary productivity: Results from the north American carbon program site synthesis", "type" : "article-journal", "volume" : "117" }, "uris" : [ "http://www.mendeley.com/documents/?uuid=e8389fe3-9485-40bb-b883-611065693b18" ] } ], "mendeley" : { "formattedCitation" : "(Kucharik &lt;i&gt;et al.&lt;/i&gt;, 2006; Richardson &lt;i&gt;et al.&lt;/i&gt;, 2011; Schaefer &lt;i&gt;et al.&lt;/i&gt;, 2012)", "plainTextFormattedCitation" : "(Kucharik et al., 2006; Richardson et al., 2011; Schaefer et al., 2012)", "previouslyFormattedCitation" : "(Kucharik &lt;i&gt;et al.&lt;/i&gt;, 2006; Richardson &lt;i&gt;et al.&lt;/i&gt;, 2011; Schaefer &lt;i&gt;et al.&lt;/i&gt;, 2012)" }, "properties" : { "noteIndex" : 0 }, "schema" : "https://github.com/citation-style-language/schema/raw/master/csl-citation.json" }</w:instrText>
      </w:r>
      <w:r w:rsidR="00FF28F8">
        <w:fldChar w:fldCharType="separate"/>
      </w:r>
      <w:r w:rsidR="00FF28F8" w:rsidRPr="00FF28F8">
        <w:rPr>
          <w:noProof/>
        </w:rPr>
        <w:t xml:space="preserve">(Kucharik </w:t>
      </w:r>
      <w:r w:rsidR="00FF28F8" w:rsidRPr="00FF28F8">
        <w:rPr>
          <w:i/>
          <w:noProof/>
        </w:rPr>
        <w:t>et al.</w:t>
      </w:r>
      <w:r w:rsidR="00FF28F8" w:rsidRPr="00FF28F8">
        <w:rPr>
          <w:noProof/>
        </w:rPr>
        <w:t xml:space="preserve">, 2006; Richardson </w:t>
      </w:r>
      <w:r w:rsidR="00FF28F8" w:rsidRPr="00FF28F8">
        <w:rPr>
          <w:i/>
          <w:noProof/>
        </w:rPr>
        <w:t>et al.</w:t>
      </w:r>
      <w:r w:rsidR="00FF28F8" w:rsidRPr="00FF28F8">
        <w:rPr>
          <w:noProof/>
        </w:rPr>
        <w:t xml:space="preserve">, 2011; Schaefer </w:t>
      </w:r>
      <w:r w:rsidR="00FF28F8" w:rsidRPr="00FF28F8">
        <w:rPr>
          <w:i/>
          <w:noProof/>
        </w:rPr>
        <w:t>et al.</w:t>
      </w:r>
      <w:r w:rsidR="00FF28F8" w:rsidRPr="00FF28F8">
        <w:rPr>
          <w:noProof/>
        </w:rPr>
        <w:t>, 2012)</w:t>
      </w:r>
      <w:r w:rsidR="00FF28F8">
        <w:fldChar w:fldCharType="end"/>
      </w:r>
      <w:r w:rsidR="00A57B01">
        <w:t>; these errors can also contribute to bias at ann</w:t>
      </w:r>
      <w:r w:rsidR="007161BF">
        <w:t xml:space="preserve">ual or longer time scales </w:t>
      </w:r>
      <w:r w:rsidR="007161BF">
        <w:fldChar w:fldCharType="begin" w:fldLock="1"/>
      </w:r>
      <w:r w:rsidR="006B7A74">
        <w:instrText>ADDIN CSL_CITATION { "citationItems" : [ { "id" : "ITEM-1", "itemData" : { "DOI" : "10.1111/j.1365-2486.2011.02562.x", "ISSN" : "13541013", "author" : [ { "dropping-particle" : "", "family" : "Richardson", "given" : "Andrew D.", "non-dropping-particle" : "", "parse-names" : false, "suffix" : "" }, { "dropping-particle" : "", "family" : "Anderson", "given" : "Ryan S.", "non-dropping-particle" : "", "parse-names" : false, "suffix" : "" }, { "dropping-particle" : "", "family" : "AltafArain", "given" : "M.", "non-dropping-particle" : "", "parse-names" : false, "suffix" : "" }, { "dropping-particle" : "", "family" : "Barr", "given" : "Alan G.", "non-dropping-particle" : "", "parse-names" : false, "suffix" : "" }, { "dropping-particle" : "", "family" : "Bohrer", "given" : "Gil", "non-dropping-particle" : "", "parse-names" : false, "suffix" : "" }, { "dropping-particle" : "", "family" : "Chen", "given" : "Guangsheng", "non-dropping-particle" : "", "parse-names" : false, "suffix" : "" }, { "dropping-particle" : "", "family" : "Chen", "given" : "Jing M.", "non-dropping-particle" : "", "parse-names" : false, "suffix" : "" }, { "dropping-particle" : "", "family" : "Ciais", "given" : "Philippe", "non-dropping-particle" : "", "parse-names" : false, "suffix" : "" }, { "dropping-particle" : "", "family" : "Davis", "given" : "Kenneth J.", "non-dropping-particle" : "", "parse-names" : false, "suffix" : "" }, { "dropping-particle" : "", "family" : "Desai", "given" : "Ankur R.", "non-dropping-particle" : "", "parse-names" : false, "suffix" : "" }, { "dropping-particle" : "", "family" : "Dietze", "given" : "Michael C.", "non-dropping-particle" : "", "parse-names" : false, "suffix" : "" }, { "dropping-particle" : "", "family" : "Dragoni", "given" : "Danilo", "non-dropping-particle" : "", "parse-names" : false, "suffix" : "" }, { "dropping-particle" : "El", "family" : "Maayar", "given" : "Mustapha", "non-dropping-particle" : "", "parse-names" : false, "suffix" : "" }, { "dropping-particle" : "", "family" : "Garrity", "given" : "Steven", "non-dropping-particle" : "", "parse-names" : false, "suffix" : "" }, { "dropping-particle" : "", "family" : "Gough", "given" : "Christopher M.", "non-dropping-particle" : "", "parse-names" : false, "suffix" : "" }, { "dropping-particle" : "", "family" : "Grant", "given" : "Robert", "non-dropping-particle" : "", "parse-names" : false, "suffix" : "" }, { "dropping-particle" : "", "family" : "Hollinger", "given" : "David Y.", "non-dropping-particle" : "", "parse-names" : false, "suffix" : "" }, { "dropping-particle" : "", "family" : "Margolis", "given" : "Hank A.", "non-dropping-particle" : "", "parse-names" : false, "suffix" : "" }, { "dropping-particle" : "", "family" : "McCaughey", "given" : "Harry", "non-dropping-particle" : "", "parse-names" : false, "suffix" : "" }, { "dropping-particle" : "", "family" : "Migliavacca", "given" : "Mirco", "non-dropping-particle" : "", "parse-names" : false, "suffix" : "" }, { "dropping-particle" : "", "family" : "Monson", "given" : "Russell K.", "non-dropping-particle" : "", "parse-names" : false, "suffix" : "" }, { "dropping-particle" : "", "family" : "William Munger", "given" : "J.", "non-dropping-particle" : "", "parse-names" : false, "suffix" : "" }, { "dropping-particle" : "", "family" : "Poulter", "given" : "Benjamin", "non-dropping-particle" : "", "parse-names" : false, "suffix" : "" }, { "dropping-particle" : "", "family" : "Raczka", "given" : "Brett M.", "non-dropping-particle" : "", "parse-names" : false, "suffix" : "" }, { "dropping-particle" : "", "family" : "Ricciuto", "given" : "Daniel M.", "non-dropping-particle" : "", "parse-names" : false, "suffix" : "" }, { "dropping-particle" : "", "family" : "Sahoo", "given" : "Alok K.", "non-dropping-particle" : "", "parse-names" : false, "suffix" : "" }, { "dropping-particle" : "", "family" : "Schaefer", "given" : "Kevin", "non-dropping-particle" : "", "parse-names" : false, "suffix" : "" }, { "dropping-particle" : "", "family" : "Tian", "given" : "Hanqin", "non-dropping-particle" : "", "parse-names" : false, "suffix" : "" }, { "dropping-particle" : "", "family" : "Vargas", "given" : "Rodrigo", "non-dropping-particle" : "", "parse-names" : false, "suffix" : "" }, { "dropping-particle" : "", "family" : "Verbeeck", "given" : "Hans", "non-dropping-particle" : "", "parse-names" : false, "suffix" : "" }, { "dropping-particle" : "", "family" : "Xiao", "given" : "Jingfeng", "non-dropping-particle" : "", "parse-names" : false, "suffix" : "" }, { "dropping-particle" : "", "family" : "Xue", "given" : "Yongkang", "non-dropping-particle" : "", "parse-names" : false, "suffix" : "" } ], "container-title" : "Global Change Biology", "id" : "ITEM-1", "issued" : { "date-parts" : [ [ "2011" ] ] }, "note" : "- good metrics to evaluate model ability to capture phenology", "page" : "n/a-n/a", "title" : "Terrestrial biosphere models need better representation of vegetation phenology: Results from the North American Carbon ProgramSite Synthesis", "type" : "article-journal" }, "uris" : [ "http://www.mendeley.com/documents/?uuid=567040c1-f675-4775-8434-2dbb1d9add45" ] } ], "mendeley" : { "formattedCitation" : "(Richardson &lt;i&gt;et al.&lt;/i&gt;, 2011)", "plainTextFormattedCitation" : "(Richardson et al., 2011)", "previouslyFormattedCitation" : "(Richardson &lt;i&gt;et al.&lt;/i&gt;, 2011)" }, "properties" : { "noteIndex" : 0 }, "schema" : "https://github.com/citation-style-language/schema/raw/master/csl-citation.json" }</w:instrText>
      </w:r>
      <w:r w:rsidR="007161BF">
        <w:fldChar w:fldCharType="separate"/>
      </w:r>
      <w:r w:rsidR="007161BF" w:rsidRPr="007161BF">
        <w:rPr>
          <w:noProof/>
        </w:rPr>
        <w:t xml:space="preserve">(Richardson </w:t>
      </w:r>
      <w:r w:rsidR="007161BF" w:rsidRPr="007161BF">
        <w:rPr>
          <w:i/>
          <w:noProof/>
        </w:rPr>
        <w:t>et al.</w:t>
      </w:r>
      <w:r w:rsidR="007161BF" w:rsidRPr="007161BF">
        <w:rPr>
          <w:noProof/>
        </w:rPr>
        <w:t>, 2011)</w:t>
      </w:r>
      <w:r w:rsidR="007161BF">
        <w:fldChar w:fldCharType="end"/>
      </w:r>
      <w:r w:rsidR="00A57B01">
        <w:t>.</w:t>
      </w:r>
      <w:r w:rsidR="005B2BA8">
        <w:t xml:space="preserve"> L</w:t>
      </w:r>
      <w:r w:rsidR="002E15D8">
        <w:t>eaf phenology, or the annual cycle of leaf growth and senescence</w:t>
      </w:r>
      <w:r w:rsidR="005B2BA8">
        <w:t>,</w:t>
      </w:r>
      <w:r w:rsidR="002E15D8">
        <w:t xml:space="preserve"> is clo</w:t>
      </w:r>
      <w:r w:rsidR="0057676A">
        <w:t>sely linked to climate</w:t>
      </w:r>
      <w:r w:rsidR="003B7A8C">
        <w:t xml:space="preserve"> </w:t>
      </w:r>
      <w:r w:rsidR="003B7A8C">
        <w:fldChar w:fldCharType="begin" w:fldLock="1"/>
      </w:r>
      <w:r w:rsidR="00FF28F8">
        <w:instrText>ADDIN CSL_CITATION { "citationItems" : [ { "id" : "ITEM-1", "itemData" : { "DOI" : "10.1016/j.tree.2007.04.003", "ISBN" : "01695347", "ISSN" : "01695347", "PMID" : "17478009", "abstract" : "Plants are finely tuned to the seasonality of their environment, and shifts in the timing of plant activity (i.e. phenology) provide some of the most compelling evidence that species and ecosystems are being influenced by global environmental change. Researchers across disciplines have observed shifting phenology at multiple scales, including earlier spring flowering in individual plants and an earlier spring green-up' of the land surface revealed in satellite images. Experimental and modeling approaches have sought to identify the mechanisms causing these shifts, as well as to make predictions regarding the consequences. Here, we discuss recent advances in several fields that have enabled scaling between species responses to recent climatic changes and shifts in ecosystem productivity, with implications for global carbon cycling. ?? 2007 Elsevier Ltd. All rights reserved.", "author" : [ { "dropping-particle" : "", "family" : "Cleland", "given" : "Elsa E.", "non-dropping-particle" : "", "parse-names" : false, "suffix" : "" }, { "dropping-particle" : "", "family" : "Chuine", "given" : "Isabelle", "non-dropping-particle" : "", "parse-names" : false, "suffix" : "" }, { "dropping-particle" : "", "family" : "Menzel", "given" : "Annette", "non-dropping-particle" : "", "parse-names" : false, "suffix" : "" }, { "dropping-particle" : "", "family" : "Mooney", "given" : "Harold A.", "non-dropping-particle" : "", "parse-names" : false, "suffix" : "" }, { "dropping-particle" : "", "family" : "Schwartz", "given" : "Mark D.", "non-dropping-particle" : "", "parse-names" : false, "suffix" : "" } ], "container-title" : "Trends in Ecology and Evolution", "id" : "ITEM-1", "issue" : "7", "issued" : { "date-parts" : [ [ "2007" ] ] }, "page" : "357-365", "title" : "Shifting plant phenology in response to global change", "type" : "article-journal", "volume" : "22" }, "uris" : [ "http://www.mendeley.com/documents/?uuid=3cbaa7c7-92a2-48cf-aca2-f27c5e934094" ] }, { "id" : "ITEM-2", "itemData" : { "DOI" : "10.1139/er-2012-0036", "ISBN" : "1208-6053", "ISSN" : "1181-8700", "abstract" : "Plants interact to the seasonality of their environments, and changes in plant phenology have long been regarded as sensitive indicators of climatic change. Plant phenology modeling has been shown to be the simplest and most useful tool to assess phenol\u2013climate shifts. Temperature, solar radiation, and water availability are assumed to be the key factors that control plant phenology. Statistical, mechanistic, and theoretical approaches have often been used for the parameterization of plant phenology models. The statistical approaches correlate the timing of phenological events to environmental factors or heat unit accumulations. The approaches have the simplified calculation procedures, correct phenological mechanism assumptions, but limited applications and predictive abilities. The mechanistic approaches describe plant phenology with the known or assumed \u201ccause\u2013effect relationships\u201d between biological processes and key driving variables. The mechanistic approaches have the improved parameter processes, realistic assumptions, broad applications, and effective predictions. The theoretical approaches assume cost\u2013benefit tradeoff strategies in trees. These methods are capable of capturing and quantifying the potential impacts and consequences of global climate change and human activity. However, certain limitations still exist related to our under- standing of phenological mechanisms in relation to (1) interactions between plants and their specific climates, (2) the integration of both field observational and remote sensing data with plant phenology models across taxa and ecosystem type, (3) amplitude clarification of scale-related sensitivity to global climate change, and (4) improvements in parameterization processes and the overall reduction of modeling uncertainties to forecast impacts of future climate change on plant phenological dynamics. To improve our capacity in the prediction of the amplitude of plant phenological responses with regard to both structural and functional sensitivity to future global climate change, it is important to refine modeling methodologies by applying long-term and large-scale observational data. It is equally important to consider other less used but critical factors (such as heredity, pests, and anthropogenic drivers), apply advanced model parameterization and data assimilation techniques, incorporate process- based plant phenology models as a dynamic component into global vegetation dynamic models, and test plant phenol\u2026", "author" : [ { "dropping-particle" : "", "family" : "Zhao", "given" : "Meifang", "non-dropping-particle" : "", "parse-names" : false, "suffix" : "" }, { "dropping-particle" : "", "family" : "Peng", "given" : "Changhui", "non-dropping-particle" : "", "parse-names" : false, "suffix" : "" }, { "dropping-particle" : "", "family" : "Xiang", "given" : "Wenhua", "non-dropping-particle" : "", "parse-names" : false, "suffix" : "" }, { "dropping-particle" : "", "family" : "Deng", "given" : "Xiangwen", "non-dropping-particle" : "", "parse-names" : false, "suffix" : "" }, { "dropping-particle" : "", "family" : "Tian", "given" : "Dalun", "non-dropping-particle" : "", "parse-names" : false, "suffix" : "" }, { "dropping-particle" : "", "family" : "Zhou", "given" : "Xiaolu", "non-dropping-particle" : "", "parse-names" : false, "suffix" : "" }, { "dropping-particle" : "", "family" : "Yu", "given" : "Guirui", "non-dropping-particle" : "", "parse-names" : false, "suffix" : "" }, { "dropping-particle" : "", "family" : "He", "given" : "Honglin", "non-dropping-particle" : "", "parse-names" : false, "suffix" : "" }, { "dropping-particle" : "", "family" : "Zhao", "given" : "Zhonghui", "non-dropping-particle" : "", "parse-names" : false, "suffix" : "" } ], "container-title" : "Environmental Reviews", "id" : "ITEM-2", "issue" : "February", "issued" : { "date-parts" : [ [ "2013" ] ] }, "note" : "review, not useful", "page" : "1-14", "title" : "Plant phenological modeling and its application in global climate change research: overview and future challenges", "type" : "article-journal", "volume" : "21" }, "uris" : [ "http://www.mendeley.com/documents/?uuid=ec154a66-b268-43b8-9d18-bad88dd8e368" ] } ], "mendeley" : { "formattedCitation" : "(Cleland &lt;i&gt;et al.&lt;/i&gt;, 2007; Zhao &lt;i&gt;et al.&lt;/i&gt;, 2013)", "plainTextFormattedCitation" : "(Cleland et al., 2007; Zhao et al., 2013)", "previouslyFormattedCitation" : "(Cleland &lt;i&gt;et al.&lt;/i&gt;, 2007; Zhao &lt;i&gt;et al.&lt;/i&gt;, 2013)" }, "properties" : { "noteIndex" : 0 }, "schema" : "https://github.com/citation-style-language/schema/raw/master/csl-citation.json" }</w:instrText>
      </w:r>
      <w:r w:rsidR="003B7A8C">
        <w:fldChar w:fldCharType="separate"/>
      </w:r>
      <w:r w:rsidR="003B7A8C" w:rsidRPr="003B7A8C">
        <w:rPr>
          <w:noProof/>
        </w:rPr>
        <w:t xml:space="preserve">(Cleland </w:t>
      </w:r>
      <w:r w:rsidR="003B7A8C" w:rsidRPr="003B7A8C">
        <w:rPr>
          <w:i/>
          <w:noProof/>
        </w:rPr>
        <w:t>et al.</w:t>
      </w:r>
      <w:r w:rsidR="003B7A8C" w:rsidRPr="003B7A8C">
        <w:rPr>
          <w:noProof/>
        </w:rPr>
        <w:t xml:space="preserve">, 2007; Zhao </w:t>
      </w:r>
      <w:r w:rsidR="003B7A8C" w:rsidRPr="003B7A8C">
        <w:rPr>
          <w:i/>
          <w:noProof/>
        </w:rPr>
        <w:t>et al.</w:t>
      </w:r>
      <w:r w:rsidR="003B7A8C" w:rsidRPr="003B7A8C">
        <w:rPr>
          <w:noProof/>
        </w:rPr>
        <w:t>, 2013)</w:t>
      </w:r>
      <w:r w:rsidR="003B7A8C">
        <w:fldChar w:fldCharType="end"/>
      </w:r>
      <w:r w:rsidR="0057676A">
        <w:t>, and c</w:t>
      </w:r>
      <w:r w:rsidR="002E15D8">
        <w:t xml:space="preserve">limate change is already beginning to drive shifts in the timing of </w:t>
      </w:r>
      <w:r w:rsidR="003B7A8C">
        <w:t xml:space="preserve">these key events </w:t>
      </w:r>
      <w:r w:rsidR="009B08C9">
        <w:fldChar w:fldCharType="begin" w:fldLock="1"/>
      </w:r>
      <w:r w:rsidR="002045F2">
        <w:instrText>ADDIN CSL_CITATION { "citationItems" : [ { "id" : "ITEM-1", "itemData" : { "author" : [ { "dropping-particle" : "", "family" : "Walther", "given" : "GR", "non-dropping-particle" : "", "parse-names" : false, "suffix" : "" }, { "dropping-particle" : "", "family" : "Post", "given" : "Eric", "non-dropping-particle" : "", "parse-names" : false, "suffix" : "" }, { "dropping-particle" : "", "family" : "Convey", "given" : "Peter", "non-dropping-particle" : "", "parse-names" : false, "suffix" : "" }, { "dropping-particle" : "", "family" : "Menzel", "given" : "Annette", "non-dropping-particle" : "", "parse-names" : false, "suffix" : "" } ], "container-title" : "Nature", "id" : "ITEM-1", "issued" : { "date-parts" : [ [ "2002" ] ] }, "page" : "389-395", "title" : "Ecological responses to recent climate change", "type" : "article-journal", "volume" : "461" }, "uris" : [ "http://www.mendeley.com/documents/?uuid=73719a43-99cb-4c09-b260-9ca6631e6195" ] }, { "id" : "ITEM-2", "itemData" : { "DOI" : "10.1038/nature01286", "ISSN" : "0028-0836", "PMID" : "12511946", "abstract" : "Causal attribution of recent biological trends to climate change is complicated because non-climatic influences dominate local, short-term biological changes. Any underlying signal from climate change is likely to be revealed by analyses that seek systematic trends across diverse species and geographic regions; however, debates within the Intergovernmental Panel on Climate Change (IPCC) reveal several definitions of a 'systematic trend'. Here, we explore these differences, apply diverse analyses to more than 1,700 species, and show that recent biological trends match climate change predictions. Global meta-analyses documented significant range shifts averaging 6.1 km per decade towards the poles (or metres per decade upward), and significant mean advancement of spring events by 2.3 days per decade. We define a diagnostic fingerprint of temporal and spatial 'sign-switching' responses uniquely predicted by twentieth century climate trends. Among appropriate long-term/large-scale/multi-species data sets, this diagnostic fingerprint was found for 279 species. This suite of analyses generates 'very high confidence' (as laid down by the IPCC) that climate change is already affecting living systems.", "author" : [ { "dropping-particle" : "", "family" : "Parmesan", "given" : "Camille", "non-dropping-particle" : "", "parse-names" : false, "suffix" : "" }, { "dropping-particle" : "", "family" : "Yohe", "given" : "Gary", "non-dropping-particle" : "", "parse-names" : false, "suffix" : "" } ], "container-title" : "Nature", "id" : "ITEM-2", "issue" : "6918", "issued" : { "date-parts" : [ [ "2003", "1", "2" ] ] }, "page" : "37-42", "title" : "A globally coherent fingerprint of climate change impacts across natural systems", "type" : "article-journal", "volume" : "421" }, "uris" : [ "http://www.mendeley.com/documents/?uuid=a6b24400-fbb2-4f09-9d74-d8abc232c3b8" ] }, { "id" : "ITEM-3", "itemData" : { "author" : [ { "dropping-particle" : "", "family" : "Walther", "given" : "GR", "non-dropping-particle" : "", "parse-names" : false, "suffix" : "" } ], "container-title" : "Perspectives in Plant Ecology, Evolution and \u2026", "id" : "ITEM-3", "issue" : "3", "issued" : { "date-parts" : [ [ "2003" ] ] }, "note" : "- cite in my review- many species responding to climate, plants too- but trees are tricky", "page" : "169-185", "title" : "Plants in a warmer world", "type" : "article-journal", "volume" : "6" }, "uris" : [ "http://www.mendeley.com/documents/?uuid=bf636f5e-8c18-401b-aee3-68cfa64fb972" ] } ], "mendeley" : { "formattedCitation" : "(Walther &lt;i&gt;et al.&lt;/i&gt;, 2002; Parmesan &amp; Yohe, 2003; Walther, 2003)", "plainTextFormattedCitation" : "(Walther et al., 2002; Parmesan &amp; Yohe, 2003; Walther, 2003)", "previouslyFormattedCitation" : "(Walther &lt;i&gt;et al.&lt;/i&gt;, 2002; Parmesan &amp; Yohe, 2003; Walther, 2003)" }, "properties" : { "noteIndex" : 0 }, "schema" : "https://github.com/citation-style-language/schema/raw/master/csl-citation.json" }</w:instrText>
      </w:r>
      <w:r w:rsidR="009B08C9">
        <w:fldChar w:fldCharType="separate"/>
      </w:r>
      <w:r w:rsidR="009B08C9" w:rsidRPr="009B08C9">
        <w:rPr>
          <w:noProof/>
        </w:rPr>
        <w:t xml:space="preserve">(Walther </w:t>
      </w:r>
      <w:r w:rsidR="009B08C9" w:rsidRPr="009B08C9">
        <w:rPr>
          <w:i/>
          <w:noProof/>
        </w:rPr>
        <w:t>et al.</w:t>
      </w:r>
      <w:r w:rsidR="009B08C9" w:rsidRPr="009B08C9">
        <w:rPr>
          <w:noProof/>
        </w:rPr>
        <w:t>, 2002; Parmesan &amp; Yohe, 2003; Walther, 2003)</w:t>
      </w:r>
      <w:r w:rsidR="009B08C9">
        <w:fldChar w:fldCharType="end"/>
      </w:r>
      <w:r w:rsidR="0057676A">
        <w:t>.</w:t>
      </w:r>
      <w:r w:rsidR="002E15D8">
        <w:t xml:space="preserve"> </w:t>
      </w:r>
      <w:r w:rsidR="00A57B01">
        <w:t xml:space="preserve">Failure to capture current patterns of leaf phenology and their dependence on climate will affect our ability to predict how carbon fluxes may change in the future. </w:t>
      </w:r>
      <w:r w:rsidR="0033330D">
        <w:t>((</w:t>
      </w:r>
      <w:r w:rsidR="002E15D8">
        <w:t>Because the phenology of many plant species is linked to their spatial distri</w:t>
      </w:r>
      <w:r w:rsidR="00326B34">
        <w:t xml:space="preserve">bution </w:t>
      </w:r>
      <w:r w:rsidR="006B7A74">
        <w:fldChar w:fldCharType="begin" w:fldLock="1"/>
      </w:r>
      <w:r w:rsidR="003B7A8C">
        <w:instrText>ADDIN CSL_CITATION { "citationItems" : [ { "id" : "ITEM-1", "itemData" : { "DOI" : "10.1046/j.1461-0248.2001.00261.x", "ISBN" : "1461-0248", "ISSN" : "1461-023X", "PMID" : "9584", "abstract" : "Global warming is expected to have a major impact on plant distributions, an issue of key importance in biological conservation. However, very few models are able to predict species distribution accurately, although we know species respond individually to climate change. Here we show, using a process-based model (PHENOFIT), that tree species distributions can be predicted precisely if the biological processes of survival and reproductive success only are incorporated as a function of phenology. These predictions showed great predictive power when tested against present distributions of two North American species - quaking aspen and sugar maple - indicating that on a broad scale, the fundamental niche of trees coincides with their realized niche. Phenology is shown here to be a major determinant of plant species range and should therefore be used to assess the consequences of global warming on plant distributions, and the spread of alien plant species", "author" : [ { "dropping-particle" : "", "family" : "Chuine", "given" : "Isabelle", "non-dropping-particle" : "", "parse-names" : false, "suffix" : "" }, { "dropping-particle" : "", "family" : "Beaubien", "given" : "Elisabeth", "non-dropping-particle" : "", "parse-names" : false, "suffix" : "" } ], "container-title" : "Ecology Letters", "id" : "ITEM-1", "issue" : "SEPTEMBER", "issued" : { "date-parts" : [ [ "2001" ] ] }, "page" : "500-510", "title" : "Phenology is a major determinant of tree species range", "type" : "article-journal" }, "uris" : [ "http://www.mendeley.com/documents/?uuid=5da4821c-cbf3-4975-a1ce-65cda9ee780a" ] }, { "id" : "ITEM-2", "itemData" : { "DOI" : "10.1098/rstb.2010.0142", "ISSN" : "0962-8436", "author" : [ { "dropping-particle" : "", "family" : "Chuine", "given" : "I.", "non-dropping-particle" : "", "parse-names" : false, "suffix" : "" } ], "container-title" : "Philosophical Transactions of the Royal Society B: Biological Sciences", "id" : "ITEM-2", "issue" : "1555", "issued" : { "date-parts" : [ [ "2010" ] ] }, "page" : "3149-3160", "title" : "Why does phenology drive species distribution?", "type" : "article-journal", "volume" : "365" }, "uris" : [ "http://www.mendeley.com/documents/?uuid=3d0db7d1-e312-44de-ac93-6ed1784ab7af" ] }, { "id" : "ITEM-3", "itemData" : { "DOI" : "10.1111/gcb.12380", "ISBN" : "1354-1013", "ISSN" : "13541013", "PMID" : "24038855", "abstract" : "Accurate models for species' distributions are needed to forecast the progress and impacts of alien invasive species and assess potential range-shifting driven by global change. Although this has traditionally been achieved through data-driven correlative modelling, robustly extrapolating these models into novel climatic conditions is challenging. Recently, a small number of process-based or mechanistic distribution models have been developed to complement the correlative approaches. However, tests of these models are lacking, and there are very few process-based models for invasive species. We develop a method for estimating the range of a globally invasive species, common ragweed (Ambrosia artemisiifolia L.), from a temperature- and photoperiod-driven phenology model. The model predicts the region in which ragweed can reach reproductive maturity before frost kills the adult plants in autumn. This aligns well with the poleward and high-elevation range limits in its native North America and in invaded Europe, clearly showing that phenological constraints determine the cold range margins of the species. Importantly, this is a forward' prediction made entirely independently of the distribution data. Therefore, it allows a confident and biologically informed forecasting of further invasion and range shifting driven by climate change. For ragweed, such forecasts are extremely important as the species is a serious crop weed and its airborne pollen is a major cause of allergy and asthma in humans. Our results show that phenology can be a key determinant of species' range margins, so integrating phenology into species distribution models offers great potential for the mechanistic modelling of range dynamics.", "author" : [ { "dropping-particle" : "", "family" : "Chapman", "given" : "Daniel S.", "non-dropping-particle" : "", "parse-names" : false, "suffix" : "" }, { "dropping-particle" : "", "family" : "Haynes", "given" : "Tom", "non-dropping-particle" : "", "parse-names" : false, "suffix" : "" }, { "dropping-particle" : "", "family" : "Beal", "given" : "Stephen", "non-dropping-particle" : "", "parse-names" : false, "suffix" : "" }, { "dropping-particle" : "", "family" : "Essl", "given" : "Franz", "non-dropping-particle" : "", "parse-names" : false, "suffix" : "" }, { "dropping-particle" : "", "family" : "Bullock", "given" : "James M.", "non-dropping-particle" : "", "parse-names" : false, "suffix" : "" } ], "container-title" : "Global Change Biology", "id" : "ITEM-3", "issue" : "1", "issued" : { "date-parts" : [ [ "2014" ] ] }, "note" : "Good citation showing that phenology also linked to range limits!", "page" : "192-202", "title" : "Phenology predicts the native and invasive range limits of common ragweed", "type" : "article-journal", "volume" : "20" }, "uris" : [ "http://www.mendeley.com/documents/?uuid=628845ed-78bc-4a52-b45b-0307f17554fc" ] } ], "mendeley" : { "formattedCitation" : "(Chuine &amp; Beaubien, 2001; Chuine, 2010; Chapman &lt;i&gt;et al.&lt;/i&gt;, 2014)", "plainTextFormattedCitation" : "(Chuine &amp; Beaubien, 2001; Chuine, 2010; Chapman et al., 2014)", "previouslyFormattedCitation" : "(Chuine &amp; Beaubien, 2001; Chuine, 2010; Chapman &lt;i&gt;et al.&lt;/i&gt;, 2014)" }, "properties" : { "noteIndex" : 0 }, "schema" : "https://github.com/citation-style-language/schema/raw/master/csl-citation.json" }</w:instrText>
      </w:r>
      <w:r w:rsidR="006B7A74">
        <w:fldChar w:fldCharType="separate"/>
      </w:r>
      <w:r w:rsidR="006B7A74" w:rsidRPr="006B7A74">
        <w:rPr>
          <w:noProof/>
        </w:rPr>
        <w:t xml:space="preserve">(Chuine &amp; Beaubien, 2001; Chuine, 2010; Chapman </w:t>
      </w:r>
      <w:r w:rsidR="006B7A74" w:rsidRPr="006B7A74">
        <w:rPr>
          <w:i/>
          <w:noProof/>
        </w:rPr>
        <w:t>et al.</w:t>
      </w:r>
      <w:r w:rsidR="006B7A74" w:rsidRPr="006B7A74">
        <w:rPr>
          <w:noProof/>
        </w:rPr>
        <w:t>, 2014)</w:t>
      </w:r>
      <w:r w:rsidR="006B7A74">
        <w:fldChar w:fldCharType="end"/>
      </w:r>
      <w:r w:rsidR="00326B34">
        <w:t xml:space="preserve"> and </w:t>
      </w:r>
      <w:r w:rsidR="002E15D8">
        <w:t>competitive interaction</w:t>
      </w:r>
      <w:r w:rsidR="00A57B01">
        <w:t>s (</w:t>
      </w:r>
      <w:r w:rsidR="00326B34">
        <w:t>cite)</w:t>
      </w:r>
      <w:r w:rsidR="002E15D8">
        <w:t xml:space="preserve">, errors in how process-based models represent leaf phenology may </w:t>
      </w:r>
      <w:r w:rsidR="0057676A">
        <w:t xml:space="preserve">also </w:t>
      </w:r>
      <w:r w:rsidR="002E15D8">
        <w:t>hinder our ability to predict climate change impacts on</w:t>
      </w:r>
      <w:r w:rsidR="0057676A">
        <w:t xml:space="preserve"> the composition of</w:t>
      </w:r>
      <w:r w:rsidR="002E15D8">
        <w:t xml:space="preserve"> vegetation communities</w:t>
      </w:r>
      <w:r w:rsidR="0057676A">
        <w:t>, exacerbating biases</w:t>
      </w:r>
      <w:r w:rsidR="002E15D8">
        <w:t xml:space="preserve"> </w:t>
      </w:r>
      <w:r w:rsidR="0057676A">
        <w:t>in</w:t>
      </w:r>
      <w:r w:rsidR="002E15D8">
        <w:t xml:space="preserve"> ecosystem-level patterns of carbon flux.</w:t>
      </w:r>
      <w:r w:rsidR="0033330D">
        <w:t xml:space="preserve"> (CUT?))</w:t>
      </w:r>
    </w:p>
    <w:p w14:paraId="019B1BE7" w14:textId="15106C78" w:rsidR="00955A36" w:rsidRDefault="0057676A" w:rsidP="00A57B01">
      <w:pPr>
        <w:ind w:firstLine="720"/>
      </w:pPr>
      <w:r>
        <w:t>The ability of DGVMs to capture seasonal patterns of carbon flux can be limited by both p</w:t>
      </w:r>
      <w:r w:rsidR="004E511E">
        <w:t xml:space="preserve">roblems with model parameterization (cite) and </w:t>
      </w:r>
      <w:r>
        <w:t xml:space="preserve">the structure of </w:t>
      </w:r>
      <w:r w:rsidR="004E511E">
        <w:t xml:space="preserve">specific phenology routines </w:t>
      </w:r>
      <w:r w:rsidR="004E511E">
        <w:fldChar w:fldCharType="begin" w:fldLock="1"/>
      </w:r>
      <w:r w:rsidR="007161BF">
        <w:instrText>ADDIN CSL_CITATION { "citationItems" : [ { "id" : "ITEM-1", "itemData" : { "DOI" : "10.1016/j.ecolmodel.2005.11.031", "ISBN" : "0304-3800", "ISSN" : "03043800", "abstract" : "We utilized eddy-covariance observations of carbon dioxide (CO2) and water vapor exchange at three AmeriFlux mid-latitude forest stands to evaluate IBIS, a Dynamic Global Vegetation Model (DGVM). Measurements of leaf area index (LAI), soil moisture and temperature, runoff, soil carbon (C), and soil respiration (R) were also compared with model output. An experimental approach was designed to help attribute model errors to the vegetation dynamics and phenology formulations versus simulated biological processes. Continental scale phenology sub-models poorly represented the timing of budburst and evolution of canopy LAI in deciduous forests. Biases of vegetation green-up of 6 weeks and delayed senescence were noted. Simulated soil temperatures were overestimated (underestimated) during the summer (winter) on average by 2-5 ??C. Ecosystem R was overestimated during the growing season, on average, by 20-60 g C m-2 month-1, and underestimated during the winter by 10-20 g C m-2 month-1 at all sites. Simulated soil R failed to capture observed mid-summer peak rates and was generally lower than observed in winter. The overall comparison of simulated net ecosystem production (NEP) to observations showed a significant underestimate of growing season NEP of 25-100 g C m-2 month-1, and an overall positive bias of 10-40 g C m-2 month-1 during the winter. Excellent agreement between annual average NEP observations and IBIS simulations in \"fixed vegetation\" mode resulted from offsetting seasonal model biases. The magnitude of simulated variation in seasonal and inter-annual C exchange was generally dampened with respect to observations. The parameterization, and in some cases the formulations (e.g., ecosystem R and phenology) limited model capacity to capture the seasonal fluctuations of C and water exchange. Model parameterizations and formulations were originally constrained and generalized for application to a wide range of global climate and soil conditions and plant functional types (PFTs), likely contributing to model biases. This problem potentially applies to other DGVMs and biosphere models, and will likely become increasingly relevant if investigators apply their models at higher spatial resolution. We suggest that revisions to DGVMs should focus on advancing the capabilities of current phenology formulations to account for photoperiod, soil moisture and frost in addition to temperature. Model representations of PFTs and formulations of ecosystem R need to be\u2026", "author" : [ { "dropping-particle" : "", "family" : "Kucharik", "given" : "Christopher J.", "non-dropping-particle" : "", "parse-names" : false, "suffix" : "" }, { "dropping-particle" : "", "family" : "Barford", "given" : "Carol C.", "non-dropping-particle" : "", "parse-names" : false, "suffix" : "" }, { "dropping-particle" : "El", "family" : "Maayar", "given" : "Mustapha", "non-dropping-particle" : "", "parse-names" : false, "suffix" : "" }, { "dropping-particle" : "", "family" : "Wofsy", "given" : "Steven C.", "non-dropping-particle" : "", "parse-names" : false, "suffix" : "" }, { "dropping-particle" : "", "family" : "Monson", "given" : "Russell K.", "non-dropping-particle" : "", "parse-names" : false, "suffix" : "" }, { "dropping-particle" : "", "family" : "Baldocchi", "given" : "Dennis D.", "non-dropping-particle" : "", "parse-names" : false, "suffix" : "" } ], "container-title" : "Ecological Modelling", "id" : "ITEM-1", "issue" : "1-2", "issued" : { "date-parts" : [ [ "2006" ] ] }, "note" : "- 3 sites in temperate forest\n- cite both parameterization and formulation as issues\n- great example of plot with years AND other variables! I could do with years and sites. Or group by site with 2 years in each?\n- also seems to underestimate peak GEP- because overestimating respiration.\n- also over-estimate LAI by a lot: should be 3.7, estimate 6.7. (at 1 site)\n- both models fail to replicate interannual variability in GEP", "page" : "1-31", "title" : "A multiyear evaluation of a Dynamic Global Vegetation Model at three AmeriFlux forest sites: Vegetation structure, phenology, soil temperature, and CO2 and H2O vapor exchange", "type" : "article-journal", "volume" : "196" }, "uris" : [ "http://www.mendeley.com/documents/?uuid=a777da78-69b3-4764-b384-4f5513fab6a2" ] } ], "mendeley" : { "formattedCitation" : "(Kucharik &lt;i&gt;et al.&lt;/i&gt;, 2006)", "plainTextFormattedCitation" : "(Kucharik et al., 2006)", "previouslyFormattedCitation" : "(Kucharik &lt;i&gt;et al.&lt;/i&gt;, 2006)" }, "properties" : { "noteIndex" : 0 }, "schema" : "https://github.com/citation-style-language/schema/raw/master/csl-citation.json" }</w:instrText>
      </w:r>
      <w:r w:rsidR="004E511E">
        <w:fldChar w:fldCharType="separate"/>
      </w:r>
      <w:r w:rsidR="004E511E" w:rsidRPr="007B7478">
        <w:rPr>
          <w:noProof/>
        </w:rPr>
        <w:t xml:space="preserve">(Kucharik </w:t>
      </w:r>
      <w:r w:rsidR="004E511E" w:rsidRPr="00A57B01">
        <w:rPr>
          <w:i/>
          <w:noProof/>
        </w:rPr>
        <w:t>et al.</w:t>
      </w:r>
      <w:r w:rsidR="004E511E" w:rsidRPr="007B7478">
        <w:rPr>
          <w:noProof/>
        </w:rPr>
        <w:t>, 2006)</w:t>
      </w:r>
      <w:r w:rsidR="004E511E">
        <w:fldChar w:fldCharType="end"/>
      </w:r>
      <w:r w:rsidR="004E511E">
        <w:t xml:space="preserve">. </w:t>
      </w:r>
      <w:r w:rsidR="00A57B01">
        <w:t>Cite several lit examples of each problem and note the ecosystem</w:t>
      </w:r>
      <w:r w:rsidR="009E5F87">
        <w:t>- this is my lit review paragraph</w:t>
      </w:r>
      <w:r w:rsidR="00A57B01">
        <w:t>.</w:t>
      </w:r>
      <w:r w:rsidR="009E5F87">
        <w:t xml:space="preserve"> </w:t>
      </w:r>
      <w:proofErr w:type="gramStart"/>
      <w:r w:rsidR="00955A36">
        <w:t>two</w:t>
      </w:r>
      <w:proofErr w:type="gramEnd"/>
      <w:r w:rsidR="00955A36">
        <w:t xml:space="preserve"> primary reasons for this problem. </w:t>
      </w:r>
      <w:proofErr w:type="gramStart"/>
      <w:r w:rsidR="00955A36">
        <w:t>Parameter uncertainty in things like temperature response etc.</w:t>
      </w:r>
      <w:proofErr w:type="gramEnd"/>
      <w:r w:rsidR="00955A36">
        <w:t xml:space="preserve"> Extra sentence of explanation and particular parameters identified by authors as problematic. Structural problems in how phenology is represented. Most models have simplistic representation of </w:t>
      </w:r>
      <w:proofErr w:type="spellStart"/>
      <w:r w:rsidR="00955A36">
        <w:t>phen</w:t>
      </w:r>
      <w:proofErr w:type="spellEnd"/>
      <w:r w:rsidR="00955A36">
        <w:t xml:space="preserve">: </w:t>
      </w:r>
      <w:proofErr w:type="spellStart"/>
      <w:r w:rsidR="00955A36">
        <w:t>summergreen</w:t>
      </w:r>
      <w:proofErr w:type="spellEnd"/>
      <w:r w:rsidR="00955A36">
        <w:t xml:space="preserve"> or evergreen, with some also including </w:t>
      </w:r>
      <w:proofErr w:type="spellStart"/>
      <w:r w:rsidR="00955A36">
        <w:t>raingreen</w:t>
      </w:r>
      <w:proofErr w:type="spellEnd"/>
      <w:r w:rsidR="00955A36">
        <w:t>.</w:t>
      </w:r>
    </w:p>
    <w:p w14:paraId="062F7619" w14:textId="59AA819C" w:rsidR="00ED42F2" w:rsidRDefault="00A57B01" w:rsidP="0066645C">
      <w:pPr>
        <w:ind w:firstLine="360"/>
      </w:pPr>
      <w:r>
        <w:t>These i</w:t>
      </w:r>
      <w:r w:rsidR="00955A36">
        <w:t>ssue</w:t>
      </w:r>
      <w:r>
        <w:t xml:space="preserve">s </w:t>
      </w:r>
      <w:r w:rsidR="00955A36">
        <w:t xml:space="preserve">may be particularly troublesome in semi-arid ecosystems, where </w:t>
      </w:r>
      <w:r w:rsidR="0081260A">
        <w:t xml:space="preserve">many species have developed unusual patterns of leaf phenology as an adaptation to seasonality in both temperature and moisture availability. </w:t>
      </w:r>
      <w:r w:rsidR="00BC1DB6">
        <w:t xml:space="preserve">One study in </w:t>
      </w:r>
      <w:proofErr w:type="spellStart"/>
      <w:r w:rsidR="00BC1DB6">
        <w:t>Austrailia</w:t>
      </w:r>
      <w:proofErr w:type="spellEnd"/>
      <w:r w:rsidR="00BC1DB6">
        <w:t xml:space="preserve"> found that xx% of woody plants were either </w:t>
      </w:r>
      <w:proofErr w:type="spellStart"/>
      <w:r w:rsidR="0081260A">
        <w:t>brevi</w:t>
      </w:r>
      <w:proofErr w:type="spellEnd"/>
      <w:r w:rsidR="0081260A">
        <w:t xml:space="preserve">-deciduous, meaning they… or semi-deciduous, dropping only a portion of their leaves in response to moisture stress rather than cold. </w:t>
      </w:r>
      <w:r w:rsidR="00BC1DB6">
        <w:t>None of the phenology routines typical in DGVMs accurately represent these phenology types.</w:t>
      </w:r>
      <w:r w:rsidR="0066645C">
        <w:t xml:space="preserve"> Because semi-arid ecosystems are relatively under-studied relative to the temperate ecosystems for which DGVMs have been more thoroughly tested and developed, parameter </w:t>
      </w:r>
      <w:proofErr w:type="spellStart"/>
      <w:r w:rsidR="0066645C">
        <w:t>uncertainy</w:t>
      </w:r>
      <w:proofErr w:type="spellEnd"/>
      <w:r w:rsidR="0066645C">
        <w:t xml:space="preserve"> may also contribute </w:t>
      </w:r>
      <w:r w:rsidR="0066645C">
        <w:lastRenderedPageBreak/>
        <w:t xml:space="preserve">to difficulties in estimating seasonal productivity. Universal </w:t>
      </w:r>
      <w:r w:rsidR="00BC1DB6">
        <w:t xml:space="preserve">parameters developed and tested in temperate ecosystems may not be appropriate for semi-arid species, and many PFT-specific parameters are poorly constrained by data. </w:t>
      </w:r>
      <w:r w:rsidR="0066645C">
        <w:t xml:space="preserve">The relative paucity of field and modeling studies is compounded by the fact that few flux towers have been located in semi-arid ecosystems (cite, maybe get stats from </w:t>
      </w:r>
      <w:proofErr w:type="spellStart"/>
      <w:r w:rsidR="0066645C">
        <w:t>ameriflux</w:t>
      </w:r>
      <w:proofErr w:type="spellEnd"/>
      <w:r w:rsidR="0066645C">
        <w:t>), leaving large gaps in our knowledge about how these ecosystems contribute to the global carbon cycle.</w:t>
      </w:r>
      <w:r w:rsidR="00ED42F2">
        <w:t xml:space="preserve"> </w:t>
      </w:r>
    </w:p>
    <w:p w14:paraId="0C4FDE53" w14:textId="18A9CE00" w:rsidR="001B3132" w:rsidRPr="006C2B72" w:rsidRDefault="0066645C" w:rsidP="005B2BA8">
      <w:pPr>
        <w:ind w:firstLine="360"/>
      </w:pPr>
      <w:r>
        <w:t xml:space="preserve">Here, we investigate how problems with </w:t>
      </w:r>
      <w:r w:rsidR="0057676A">
        <w:t xml:space="preserve">both </w:t>
      </w:r>
      <w:r>
        <w:t xml:space="preserve">model parameterization and the structure of phenology routines affect modeled patterns of GPP and LAI in a semi-arid </w:t>
      </w:r>
      <w:proofErr w:type="spellStart"/>
      <w:r>
        <w:t>shrubland</w:t>
      </w:r>
      <w:proofErr w:type="spellEnd"/>
      <w:r>
        <w:t>.</w:t>
      </w:r>
      <w:r w:rsidR="005B2BA8">
        <w:t xml:space="preserve"> </w:t>
      </w:r>
      <w:r w:rsidR="00CD594B">
        <w:t xml:space="preserve">Specifically, we ask: </w:t>
      </w:r>
      <w:r w:rsidR="003042B5">
        <w:t xml:space="preserve">1) How well do the existing methods of representing phenology in the LPJ-GUESS DGVM capture seasonal patterns of LAI and GPP? 2) </w:t>
      </w:r>
      <w:r w:rsidR="00CD594B">
        <w:t xml:space="preserve">How do parameter uncertainty and structural simplicity contribute to bias in seasonal and annual GPP? </w:t>
      </w:r>
      <w:proofErr w:type="gramStart"/>
      <w:r w:rsidR="00CD594B">
        <w:t>and</w:t>
      </w:r>
      <w:proofErr w:type="gramEnd"/>
      <w:r w:rsidR="00CD594B">
        <w:t xml:space="preserve"> 3) </w:t>
      </w:r>
      <w:r w:rsidR="003042B5">
        <w:t xml:space="preserve"> </w:t>
      </w:r>
      <w:r w:rsidR="00CD594B">
        <w:t xml:space="preserve">Can we improve the representation of seasonal patterns by </w:t>
      </w:r>
      <w:r w:rsidR="0057676A">
        <w:t xml:space="preserve">a) </w:t>
      </w:r>
      <w:r w:rsidR="00CD594B">
        <w:t>optimizing existing param</w:t>
      </w:r>
      <w:r w:rsidR="005B2BA8">
        <w:t>e</w:t>
      </w:r>
      <w:r w:rsidR="00CD594B">
        <w:t>ters</w:t>
      </w:r>
      <w:r w:rsidR="0057676A">
        <w:t>,</w:t>
      </w:r>
      <w:r w:rsidR="00CD594B">
        <w:t xml:space="preserve"> or </w:t>
      </w:r>
      <w:r w:rsidR="0057676A">
        <w:t xml:space="preserve">b) </w:t>
      </w:r>
      <w:r w:rsidR="00CD594B">
        <w:t xml:space="preserve">developing a new phenology routine? </w:t>
      </w:r>
      <w:r w:rsidR="009B08C9">
        <w:t xml:space="preserve">We address these questions using a combination of field and remotely-sensed data for four </w:t>
      </w:r>
      <w:r w:rsidR="00075A5C">
        <w:t xml:space="preserve">sites located in the </w:t>
      </w:r>
      <w:r w:rsidR="0033330D">
        <w:t>sagebrush steppe, a widespread semi-arid ecosystem type that is of particular conservation concern due to its importance to a variety of different wildlife species (cite)</w:t>
      </w:r>
      <w:r w:rsidR="00075A5C">
        <w:t>. By comparing model outputs to these independent data sets and using that data to inform further model development, we demonstrate how model-d</w:t>
      </w:r>
      <w:r w:rsidR="0033330D">
        <w:t xml:space="preserve">ata assimilation can </w:t>
      </w:r>
      <w:r w:rsidR="00075A5C">
        <w:t>imp</w:t>
      </w:r>
      <w:r w:rsidR="0033330D">
        <w:t>rove seasonal flux predictions.</w:t>
      </w:r>
    </w:p>
    <w:p w14:paraId="41350C60" w14:textId="77777777" w:rsidR="00934D23" w:rsidRDefault="00934D23" w:rsidP="00934D23">
      <w:pPr>
        <w:pStyle w:val="Heading1"/>
      </w:pPr>
      <w:r>
        <w:t>Methods</w:t>
      </w:r>
    </w:p>
    <w:p w14:paraId="2B28A468" w14:textId="36ECB897" w:rsidR="006629EF" w:rsidRDefault="006629EF" w:rsidP="00934D23">
      <w:pPr>
        <w:pStyle w:val="Heading2"/>
      </w:pPr>
      <w:r>
        <w:t>Study area</w:t>
      </w:r>
      <w:r w:rsidR="00A57BEB">
        <w:t xml:space="preserve"> (DONE)</w:t>
      </w:r>
    </w:p>
    <w:p w14:paraId="03ECB26A" w14:textId="60644807" w:rsidR="005D5574" w:rsidRDefault="006629EF" w:rsidP="00E4725E">
      <w:pPr>
        <w:ind w:firstLine="720"/>
      </w:pPr>
      <w:r>
        <w:t xml:space="preserve">We focus </w:t>
      </w:r>
      <w:r w:rsidR="005D5574">
        <w:t xml:space="preserve">our analysis on four </w:t>
      </w:r>
      <w:r w:rsidR="00C9616B">
        <w:t>eddy covariance</w:t>
      </w:r>
      <w:r w:rsidR="005D5574">
        <w:t xml:space="preserve"> tower sites located within the </w:t>
      </w:r>
      <w:proofErr w:type="spellStart"/>
      <w:r w:rsidR="005D5574">
        <w:t>Reynold’s</w:t>
      </w:r>
      <w:proofErr w:type="spellEnd"/>
      <w:r w:rsidR="005D5574">
        <w:t xml:space="preserve"> Creek Critical Zone O</w:t>
      </w:r>
      <w:r w:rsidR="0033330D">
        <w:t>bservatory in western Idaho, USA.</w:t>
      </w:r>
      <w:r w:rsidR="005D5574">
        <w:t xml:space="preserve"> </w:t>
      </w:r>
      <w:r w:rsidR="007754AA">
        <w:t>These sites represent a large gradient in elevation, temperature, and precipitation (Figure S1), with mean annual temperature ranging from 9.2</w:t>
      </w:r>
      <w:r w:rsidR="007754AA">
        <w:rPr>
          <w:rFonts w:ascii="Cambria" w:hAnsi="Cambria"/>
        </w:rPr>
        <w:t>°</w:t>
      </w:r>
      <w:r w:rsidR="007754AA">
        <w:t>C at the hottest site to 5.4</w:t>
      </w:r>
      <w:r w:rsidR="007754AA">
        <w:rPr>
          <w:rFonts w:ascii="Cambria" w:hAnsi="Cambria"/>
        </w:rPr>
        <w:t>°</w:t>
      </w:r>
      <w:r w:rsidR="007754AA">
        <w:t xml:space="preserve">C at the coolest site, and mean annual precipitation ranging from 298-803mm. </w:t>
      </w:r>
      <w:r w:rsidR="00A57BEB">
        <w:t>Productivity varies predictably along this gradient, with the coolest site having over twice the annual GPP of the hottest site (</w:t>
      </w:r>
      <w:proofErr w:type="spellStart"/>
      <w:r w:rsidR="00A57BEB">
        <w:t>Flerchinger</w:t>
      </w:r>
      <w:proofErr w:type="spellEnd"/>
      <w:r w:rsidR="00A57BEB">
        <w:t xml:space="preserve"> et al in review?). </w:t>
      </w:r>
      <w:r w:rsidR="005D5574">
        <w:t>Vegetation con</w:t>
      </w:r>
      <w:r w:rsidR="00C9616B">
        <w:t xml:space="preserve">sists of </w:t>
      </w:r>
      <w:r w:rsidR="00061ED6">
        <w:t xml:space="preserve">low-lying </w:t>
      </w:r>
      <w:r w:rsidR="00C9616B">
        <w:t xml:space="preserve">shrubs </w:t>
      </w:r>
      <w:r w:rsidR="00BA7EA3">
        <w:t>dominated by</w:t>
      </w:r>
      <w:r w:rsidR="005D5574">
        <w:t xml:space="preserve"> sagebrush (</w:t>
      </w:r>
      <w:r w:rsidR="005D5574">
        <w:rPr>
          <w:i/>
        </w:rPr>
        <w:t xml:space="preserve">Artemisia </w:t>
      </w:r>
      <w:r w:rsidR="00C9616B">
        <w:rPr>
          <w:i/>
        </w:rPr>
        <w:t>sp.</w:t>
      </w:r>
      <w:r w:rsidR="005D5574">
        <w:t xml:space="preserve">) mixed with perennial grasses and forbs. </w:t>
      </w:r>
      <w:r w:rsidR="007754AA">
        <w:t>The dominant shrub species, however, varies across sites (</w:t>
      </w:r>
      <w:proofErr w:type="spellStart"/>
      <w:r w:rsidR="007754AA">
        <w:t>Flerchinger</w:t>
      </w:r>
      <w:proofErr w:type="spellEnd"/>
      <w:r w:rsidR="007754AA">
        <w:t xml:space="preserve"> et al in review?). From hot and dry to cooler and wetter, the sites are characterized by Wyoming big sagebrush (</w:t>
      </w:r>
      <w:r w:rsidR="007754AA">
        <w:rPr>
          <w:i/>
        </w:rPr>
        <w:t xml:space="preserve">Artemisia tridentata ssp. </w:t>
      </w:r>
      <w:proofErr w:type="spellStart"/>
      <w:r w:rsidR="007754AA">
        <w:rPr>
          <w:i/>
        </w:rPr>
        <w:t>wyomingensis</w:t>
      </w:r>
      <w:proofErr w:type="spellEnd"/>
      <w:r w:rsidR="007754AA">
        <w:t>), low sagebrush (</w:t>
      </w:r>
      <w:r w:rsidR="007754AA">
        <w:rPr>
          <w:i/>
        </w:rPr>
        <w:t xml:space="preserve">Artemisia </w:t>
      </w:r>
      <w:proofErr w:type="spellStart"/>
      <w:r w:rsidR="007754AA">
        <w:rPr>
          <w:i/>
        </w:rPr>
        <w:t>arbuscula</w:t>
      </w:r>
      <w:proofErr w:type="spellEnd"/>
      <w:r w:rsidR="007754AA">
        <w:t xml:space="preserve">), </w:t>
      </w:r>
      <w:proofErr w:type="gramStart"/>
      <w:r w:rsidR="007754AA">
        <w:t>recently-burned</w:t>
      </w:r>
      <w:proofErr w:type="gramEnd"/>
      <w:r w:rsidR="007754AA">
        <w:t xml:space="preserve"> (2007) mountain big sagebrush (</w:t>
      </w:r>
      <w:r w:rsidR="007754AA">
        <w:rPr>
          <w:i/>
        </w:rPr>
        <w:t xml:space="preserve">Artemisia tridentata ssp. </w:t>
      </w:r>
      <w:proofErr w:type="spellStart"/>
      <w:r w:rsidR="007754AA">
        <w:rPr>
          <w:i/>
        </w:rPr>
        <w:t>vaseyana</w:t>
      </w:r>
      <w:proofErr w:type="spellEnd"/>
      <w:r w:rsidR="007754AA">
        <w:t xml:space="preserve">), and undisturbed mountain big sagebrush. All of these </w:t>
      </w:r>
      <w:r w:rsidR="00E4725E">
        <w:rPr>
          <w:i/>
        </w:rPr>
        <w:t xml:space="preserve">Artemisia </w:t>
      </w:r>
      <w:r w:rsidR="007754AA">
        <w:t xml:space="preserve">species are semi-deciduous and </w:t>
      </w:r>
      <w:r w:rsidR="00A57BEB">
        <w:t>grow</w:t>
      </w:r>
      <w:r w:rsidR="00BA7EA3">
        <w:t xml:space="preserve"> two sets of leaves each year: ephemeral leaves, which are shed by mid-summer, and persistent leaves, which remain on the plant </w:t>
      </w:r>
      <w:r w:rsidR="007754AA">
        <w:t xml:space="preserve">throughout the winter. </w:t>
      </w:r>
    </w:p>
    <w:p w14:paraId="03CA7FD5" w14:textId="77777777" w:rsidR="00DD0ECA" w:rsidRDefault="00DD0ECA" w:rsidP="00934D23">
      <w:pPr>
        <w:pStyle w:val="Heading2"/>
      </w:pPr>
      <w:r>
        <w:t>Model description</w:t>
      </w:r>
    </w:p>
    <w:p w14:paraId="53728D6C" w14:textId="2DA0B0D5" w:rsidR="00DD0ECA" w:rsidRDefault="00DD0ECA" w:rsidP="0084468A">
      <w:pPr>
        <w:ind w:firstLine="360"/>
      </w:pPr>
      <w:r>
        <w:t xml:space="preserve">The LPJ-GUESS DGVM </w:t>
      </w:r>
      <w:r>
        <w:fldChar w:fldCharType="begin" w:fldLock="1"/>
      </w:r>
      <w:r w:rsidR="00221CBB">
        <w:instrText>ADDIN CSL_CITATION { "citationItems" : [ { "id" : "ITEM-1", "itemData" : { "author" : [ { "dropping-particle" : "", "family" : "Smith", "given" : "B", "non-dropping-particle" : "", "parse-names" : false, "suffix" : "" }, { "dropping-particle" : "", "family" : "Prentice", "given" : "I C", "non-dropping-particle" : "", "parse-names" : false, "suffix" : "" }, { "dropping-particle" : "", "family" : "Sykes", "given" : "M T", "non-dropping-particle" : "", "parse-names" : false, "suffix" : "" } ], "container-title" : "Global Ecology and Biogeography", "id" : "ITEM-1", "issued" : { "date-parts" : [ [ "2001" ] ] }, "page" : "621-637", "title" : "Representation of vegetation dynamics in modelling of European ecosystems: comparison of two contrasting approaches", "type" : "article-journal", "volume" : "10" }, "uris" : [ "http://www.mendeley.com/documents/?uuid=8be8c61a-b2a4-428a-9723-b4d6557c9a06" ] } ], "mendeley" : { "formattedCitation" : "(Smith &lt;i&gt;et al.&lt;/i&gt;, 2001)", "plainTextFormattedCitation" : "(Smith et al., 2001)", "previouslyFormattedCitation" : "(Smith &lt;i&gt;et al.&lt;/i&gt;, 2001)" }, "properties" : { "noteIndex" : 0 }, "schema" : "https://github.com/citation-style-language/schema/raw/master/csl-citation.json" }</w:instrText>
      </w:r>
      <w:r>
        <w:fldChar w:fldCharType="separate"/>
      </w:r>
      <w:r w:rsidR="00226229" w:rsidRPr="00226229">
        <w:rPr>
          <w:noProof/>
        </w:rPr>
        <w:t xml:space="preserve">(Smith </w:t>
      </w:r>
      <w:r w:rsidR="00226229" w:rsidRPr="00226229">
        <w:rPr>
          <w:i/>
          <w:noProof/>
        </w:rPr>
        <w:t>et al.</w:t>
      </w:r>
      <w:r w:rsidR="00226229" w:rsidRPr="00226229">
        <w:rPr>
          <w:noProof/>
        </w:rPr>
        <w:t>, 2001)</w:t>
      </w:r>
      <w:r>
        <w:fldChar w:fldCharType="end"/>
      </w:r>
      <w:r>
        <w:t xml:space="preserve"> simulates establishment, growth, competition, and mortality for any number of plant functional types (PFTs) defined by a set of physiological parameters. For this study we used two PFTs: a generic C</w:t>
      </w:r>
      <w:r w:rsidRPr="00DA5616">
        <w:rPr>
          <w:vertAlign w:val="subscript"/>
        </w:rPr>
        <w:t>3</w:t>
      </w:r>
      <w:r>
        <w:t xml:space="preserve"> grass/forb and a generic shrub. PFT parameters determine patterns of carbon acquisition and allocation, and consequently affect simulated carbon fluxes at the ecosystem level. Carbon moves from vegetation through several soil carbon pools, and is released back to the atmosphere by respiration and decomposition. LPJ-GUESS can also simulate carbon fluxes due to fire, but we ran the mod</w:t>
      </w:r>
      <w:r w:rsidR="0084468A">
        <w:t xml:space="preserve">el with this option turned off. Initial parameter values for both PFTs follow </w:t>
      </w:r>
      <w:r w:rsidR="0084468A">
        <w:fldChar w:fldCharType="begin" w:fldLock="1"/>
      </w:r>
      <w:r w:rsidR="0084468A">
        <w:instrText>ADDIN CSL_CITATION { "citationItems" : [ { "id" : "ITEM-1", "itemData" : { "author" : [ { "dropping-particle" : "", "family" : "Smith", "given" : "B", "non-dropping-particle" : "", "parse-names" : false, "suffix" : "" }, { "dropping-particle" : "", "family" : "Prentice", "given" : "I C", "non-dropping-particle" : "", "parse-names" : false, "suffix" : "" }, { "dropping-particle" : "", "family" : "Sykes", "given" : "M T", "non-dropping-particle" : "", "parse-names" : false, "suffix" : "" } ], "container-title" : "Global Ecology and Biogeography", "id" : "ITEM-1", "issued" : { "date-parts" : [ [ "2001" ] ] }, "page" : "621-637", "title" : "Representation of vegetation dynamics in modelling of European ecosystems: comparison of two contrasting approaches", "type" : "article-journal", "volume" : "10" }, "uris" : [ "http://www.mendeley.com/documents/?uuid=8be8c61a-b2a4-428a-9723-b4d6557c9a06" ] } ], "mendeley" : { "formattedCitation" : "(Smith &lt;i&gt;et al.&lt;/i&gt;, 2001)", "manualFormatting" : "Smith et al. (2001)", "plainTextFormattedCitation" : "(Smith et al., 2001)", "previouslyFormattedCitation" : "(Smith &lt;i&gt;et al.&lt;/i&gt;, 2001)" }, "properties" : { "noteIndex" : 0 }, "schema" : "https://github.com/citation-style-language/schema/raw/master/csl-citation.json" }</w:instrText>
      </w:r>
      <w:r w:rsidR="0084468A">
        <w:fldChar w:fldCharType="separate"/>
      </w:r>
      <w:r w:rsidR="0084468A" w:rsidRPr="00221CBB">
        <w:rPr>
          <w:noProof/>
        </w:rPr>
        <w:t xml:space="preserve">Smith </w:t>
      </w:r>
      <w:r w:rsidR="0084468A" w:rsidRPr="00221CBB">
        <w:rPr>
          <w:i/>
          <w:noProof/>
        </w:rPr>
        <w:t>et al.</w:t>
      </w:r>
      <w:r w:rsidR="0084468A">
        <w:rPr>
          <w:noProof/>
        </w:rPr>
        <w:t xml:space="preserve"> (</w:t>
      </w:r>
      <w:r w:rsidR="0084468A" w:rsidRPr="00221CBB">
        <w:rPr>
          <w:noProof/>
        </w:rPr>
        <w:t>2001)</w:t>
      </w:r>
      <w:r w:rsidR="0084468A">
        <w:fldChar w:fldCharType="end"/>
      </w:r>
      <w:r w:rsidR="0084468A">
        <w:t>.</w:t>
      </w:r>
    </w:p>
    <w:p w14:paraId="384F68DC" w14:textId="22840004" w:rsidR="001C1889" w:rsidRDefault="00830B02" w:rsidP="001C1889">
      <w:pPr>
        <w:ind w:firstLine="360"/>
      </w:pPr>
      <w:r>
        <w:t>(</w:t>
      </w:r>
      <w:r w:rsidR="001C1889">
        <w:t>LPJ-GUESS runs on a daily time step and is driven by data on temperature, precipitation, solar radiation, soil texture, and CO</w:t>
      </w:r>
      <w:r w:rsidR="001C1889" w:rsidRPr="00DA5616">
        <w:rPr>
          <w:vertAlign w:val="subscript"/>
        </w:rPr>
        <w:t>2</w:t>
      </w:r>
      <w:r w:rsidR="001C1889">
        <w:t xml:space="preserve"> concentration. We used </w:t>
      </w:r>
      <w:proofErr w:type="spellStart"/>
      <w:r w:rsidR="001C1889">
        <w:t>Daymet</w:t>
      </w:r>
      <w:proofErr w:type="spellEnd"/>
      <w:r w:rsidR="001C1889">
        <w:t xml:space="preserve"> data </w:t>
      </w:r>
      <w:r w:rsidR="001C1889">
        <w:fldChar w:fldCharType="begin" w:fldLock="1"/>
      </w:r>
      <w:r w:rsidR="001C1889">
        <w:instrText>ADDIN CSL_CITATION { "citationItems" : [ { "id" : "ITEM-1", "itemData" : { "author" : [ { "dropping-particle" : "", "family" : "Thornton", "given" : "P.E.", "non-dropping-particle" : "", "parse-names" : false, "suffix" : "" }, { "dropping-particle" : "", "family" : "Thornton", "given" : "M.M.", "non-dropping-particle" : "", "parse-names" : false, "suffix" : "" }, { "dropping-particle" : "", "family" : "Mayer", "given" : "B.W.", "non-dropping-particle" : "", "parse-names" : false, "suffix" : "" }, { "dropping-particle" : "", "family" : "Wei", "given" : "Y.", "non-dropping-particle" : "", "parse-names" : false, "suffix" : "" }, { "dropping-particle" : "", "family" : "Devarakonda", "given" : "R.", "non-dropping-particle" : "", "parse-names" : false, "suffix" : "" }, { "dropping-particle" : "", "family" : "Vose", "given" : "R.S.", "non-dropping-particle" : "", "parse-names" : false, "suffix" : "" }, { "dropping-particle" : "", "family" : "Cook", "given" : "R.B.", "non-dropping-particle" : "", "parse-names" : false, "suffix" : "" } ], "id" : "ITEM-1", "issued" : { "date-parts" : [ [ "2017" ] ] }, "publisher" : "ORNL DAAC", "publisher-place" : "Oak Ridge, Tennessee, USA", "title" : "Daymet: Daily Surface Weather Data on a 1-km Grid for North America, Version 3", "type" : "article" }, "uris" : [ "http://www.mendeley.com/documents/?uuid=dc8969f3-5f63-4272-924b-0066178dfb9f" ] } ], "mendeley" : { "formattedCitation" : "(Thornton &lt;i&gt;et al.&lt;/i&gt;, 2017)", "plainTextFormattedCitation" : "(Thornton et al., 2017)", "previouslyFormattedCitation" : "(Thornton &lt;i&gt;et al.&lt;/i&gt;, 2017)" }, "properties" : { "noteIndex" : 0 }, "schema" : "https://github.com/citation-style-language/schema/raw/master/csl-citation.json" }</w:instrText>
      </w:r>
      <w:r w:rsidR="001C1889">
        <w:fldChar w:fldCharType="separate"/>
      </w:r>
      <w:r w:rsidR="001C1889" w:rsidRPr="00226229">
        <w:rPr>
          <w:noProof/>
        </w:rPr>
        <w:t xml:space="preserve">(Thornton </w:t>
      </w:r>
      <w:r w:rsidR="001C1889" w:rsidRPr="00226229">
        <w:rPr>
          <w:i/>
          <w:noProof/>
        </w:rPr>
        <w:t>et al.</w:t>
      </w:r>
      <w:r w:rsidR="001C1889" w:rsidRPr="00226229">
        <w:rPr>
          <w:noProof/>
        </w:rPr>
        <w:t>, 2017)</w:t>
      </w:r>
      <w:r w:rsidR="001C1889">
        <w:fldChar w:fldCharType="end"/>
      </w:r>
      <w:r w:rsidR="001C1889">
        <w:t xml:space="preserve"> for the climate variables, STATSGO data </w:t>
      </w:r>
      <w:r w:rsidR="001C1889">
        <w:fldChar w:fldCharType="begin" w:fldLock="1"/>
      </w:r>
      <w:r w:rsidR="001C1889">
        <w:instrText>ADDIN CSL_CITATION { "citationItems" : [ { "id" : "ITEM-1", "itemData" : { "DOI" : "10.1175/1087-3562(1998)002&lt;0002:CUSMS&gt;2.0.CO;2", "ISBN" : "1087-3562", "ISSN" : "1087-3562", "abstract" : "Soil information is now widely required by many climate and hydrology models and soil\u2013vegetation\u2013atmosphere transfer schemes. This paper describes the development of a multilayer soil characteristics dataset for the conterminous United States (CONUS-SOIL) that specifically addresses the need for soil physical and hydraulic property information over large areas. The State Soil Geographic Database (STATSGO) developed by the U.S. Department of Agriculture\u2013Natural Resources Conservation Service served as the starting point for CONUS-SOIL. Geographic information system and Perl computer programming language tools were used to create map coverages of soil properties including soil texture and rock fragment classes, depth-to-bedrock, bulk density, porosity, rock fragment volume, particle-size (sand, silt, and clay) fractions, available water capacity, and hydrologic soil group. Interpolation procedures for the continuous and categorical variables describing these soil properties were developed and applied to the original STATSGO data. In addition to any interpolation errors, the CONUS-SOIL dataset reflects the limitations of the procedures used to generate detailed county-level soil survey data to the STATSGO map units. CONUS-SOIL is available in several formats and may be accessed via the World Wide Web.", "author" : [ { "dropping-particle" : "", "family" : "Miller", "given" : "Douglas A.", "non-dropping-particle" : "", "parse-names" : false, "suffix" : "" }, { "dropping-particle" : "", "family" : "White", "given" : "Richard A.", "non-dropping-particle" : "", "parse-names" : false, "suffix" : "" } ], "container-title" : "Earth Interactions", "id" : "ITEM-1", "issued" : { "date-parts" : [ [ "1998" ] ] }, "page" : "1-26", "title" : "A conterminous United States multilayer soil characteristics dataset for regional climate and hydrology modeling", "type" : "article-journal", "volume" : "2" }, "uris" : [ "http://www.mendeley.com/documents/?uuid=ee71612b-3b65-47f0-a90c-585e511d0b28" ] } ], "mendeley" : { "formattedCitation" : "(Miller &amp; White, 1998)", "plainTextFormattedCitation" : "(Miller &amp; White, 1998)", "previouslyFormattedCitation" : "(Miller &amp; White, 1998)" }, "properties" : { "noteIndex" : 0 }, "schema" : "https://github.com/citation-style-language/schema/raw/master/csl-citation.json" }</w:instrText>
      </w:r>
      <w:r w:rsidR="001C1889">
        <w:fldChar w:fldCharType="separate"/>
      </w:r>
      <w:r w:rsidR="001C1889" w:rsidRPr="00226229">
        <w:rPr>
          <w:noProof/>
        </w:rPr>
        <w:t>(Miller &amp; White, 1998)</w:t>
      </w:r>
      <w:r w:rsidR="001C1889">
        <w:fldChar w:fldCharType="end"/>
      </w:r>
      <w:r w:rsidR="001C1889">
        <w:t xml:space="preserve"> for soil texture, and </w:t>
      </w:r>
      <w:r w:rsidR="001C1889" w:rsidRPr="00361035">
        <w:rPr>
          <w:rFonts w:ascii="Times New Roman" w:hAnsi="Times New Roman" w:cs="Times New Roman"/>
        </w:rPr>
        <w:t>CO</w:t>
      </w:r>
      <w:r w:rsidR="001C1889" w:rsidRPr="00361035">
        <w:rPr>
          <w:rFonts w:ascii="Times New Roman" w:hAnsi="Times New Roman" w:cs="Times New Roman"/>
          <w:vertAlign w:val="subscript"/>
        </w:rPr>
        <w:t>2</w:t>
      </w:r>
      <w:r w:rsidR="001C1889" w:rsidRPr="00361035">
        <w:rPr>
          <w:rFonts w:ascii="Times New Roman" w:hAnsi="Times New Roman" w:cs="Times New Roman"/>
        </w:rPr>
        <w:t xml:space="preserve"> </w:t>
      </w:r>
      <w:r w:rsidR="001C1889">
        <w:rPr>
          <w:rFonts w:ascii="Times New Roman" w:hAnsi="Times New Roman" w:cs="Times New Roman"/>
        </w:rPr>
        <w:t xml:space="preserve">concentration </w:t>
      </w:r>
      <w:r w:rsidR="001C1889" w:rsidRPr="00361035">
        <w:rPr>
          <w:rFonts w:ascii="Times New Roman" w:hAnsi="Times New Roman" w:cs="Times New Roman"/>
        </w:rPr>
        <w:t xml:space="preserve">data </w:t>
      </w:r>
      <w:r w:rsidR="001C1889">
        <w:rPr>
          <w:rFonts w:ascii="Times New Roman" w:hAnsi="Times New Roman" w:cs="Times New Roman"/>
        </w:rPr>
        <w:t>developed for use with the TRENDY project (</w:t>
      </w:r>
      <w:hyperlink r:id="rId7" w:history="1">
        <w:r w:rsidR="001C1889" w:rsidRPr="00E15C40">
          <w:rPr>
            <w:rStyle w:val="Hyperlink"/>
            <w:rFonts w:ascii="Times New Roman" w:hAnsi="Times New Roman" w:cs="Times New Roman"/>
          </w:rPr>
          <w:t>http://dgvm.ceh.ac.uk/node/9/index.html</w:t>
        </w:r>
      </w:hyperlink>
      <w:r w:rsidR="001C1889">
        <w:rPr>
          <w:rFonts w:ascii="Times New Roman" w:hAnsi="Times New Roman" w:cs="Times New Roman"/>
        </w:rPr>
        <w:t xml:space="preserve">). We ran the model at 1-km resolution. All model runs began with a 1000-year spin-up to allow all carbon pools to reach equilibrium. The spin-up period was driven by de-trended </w:t>
      </w:r>
      <w:proofErr w:type="spellStart"/>
      <w:r w:rsidR="001C1889">
        <w:rPr>
          <w:rFonts w:ascii="Times New Roman" w:hAnsi="Times New Roman" w:cs="Times New Roman"/>
        </w:rPr>
        <w:t>Daymet</w:t>
      </w:r>
      <w:proofErr w:type="spellEnd"/>
      <w:r w:rsidR="001C1889">
        <w:rPr>
          <w:rFonts w:ascii="Times New Roman" w:hAnsi="Times New Roman" w:cs="Times New Roman"/>
        </w:rPr>
        <w:t xml:space="preserve"> data and the pre-industrial CO</w:t>
      </w:r>
      <w:r w:rsidR="001C1889" w:rsidRPr="00D317E6">
        <w:rPr>
          <w:rFonts w:ascii="Times New Roman" w:hAnsi="Times New Roman" w:cs="Times New Roman"/>
          <w:vertAlign w:val="subscript"/>
        </w:rPr>
        <w:t>2</w:t>
      </w:r>
      <w:r w:rsidR="001C1889">
        <w:rPr>
          <w:rFonts w:ascii="Times New Roman" w:hAnsi="Times New Roman" w:cs="Times New Roman"/>
        </w:rPr>
        <w:t xml:space="preserve"> concentration.</w:t>
      </w:r>
      <w:r>
        <w:rPr>
          <w:rFonts w:ascii="Times New Roman" w:hAnsi="Times New Roman" w:cs="Times New Roman"/>
        </w:rPr>
        <w:t>) Appendix?</w:t>
      </w:r>
    </w:p>
    <w:p w14:paraId="0AF09D03" w14:textId="4338E8EC" w:rsidR="00320125" w:rsidRDefault="00BB1C86" w:rsidP="001C1889">
      <w:pPr>
        <w:ind w:firstLine="360"/>
      </w:pPr>
      <w:proofErr w:type="gramStart"/>
      <w:r>
        <w:t>Woody p</w:t>
      </w:r>
      <w:r w:rsidR="00DD0ECA">
        <w:t>lant</w:t>
      </w:r>
      <w:r>
        <w:t xml:space="preserve"> leaf</w:t>
      </w:r>
      <w:r w:rsidR="00DD0ECA">
        <w:t xml:space="preserve"> phenology is represented by three broad phenology types</w:t>
      </w:r>
      <w:proofErr w:type="gramEnd"/>
      <w:r w:rsidR="00DD0ECA">
        <w:t xml:space="preserve">: evergreen, </w:t>
      </w:r>
      <w:proofErr w:type="spellStart"/>
      <w:r w:rsidR="00DD0ECA">
        <w:t>raingreen</w:t>
      </w:r>
      <w:proofErr w:type="spellEnd"/>
      <w:r>
        <w:t xml:space="preserve">, and </w:t>
      </w:r>
      <w:proofErr w:type="spellStart"/>
      <w:r>
        <w:t>summergreen</w:t>
      </w:r>
      <w:proofErr w:type="spellEnd"/>
      <w:r w:rsidR="00DD0ECA">
        <w:t xml:space="preserve">. Evergreen PFTs maintain a constant leaf area throughout the year, but productivity is limited in colder months when temperatures fall below the minimum temperature for photosynthesis. </w:t>
      </w:r>
      <w:proofErr w:type="spellStart"/>
      <w:r>
        <w:t>Raingreen</w:t>
      </w:r>
      <w:proofErr w:type="spellEnd"/>
      <w:r>
        <w:t xml:space="preserve"> PFTs shed their leaves when available soil water drops below a PFT-specific thre</w:t>
      </w:r>
      <w:r w:rsidR="00CE7E3E">
        <w:t>shold, but re-grow them once</w:t>
      </w:r>
      <w:r>
        <w:t xml:space="preserve"> water stress is reduced.  </w:t>
      </w:r>
      <w:proofErr w:type="spellStart"/>
      <w:r w:rsidR="00DD0ECA">
        <w:t>Summergreen</w:t>
      </w:r>
      <w:proofErr w:type="spellEnd"/>
      <w:r w:rsidR="00DD0ECA">
        <w:t xml:space="preserve"> PFTs produce leaves each spring </w:t>
      </w:r>
      <w:r w:rsidR="001C1889">
        <w:t>once temperatures reach 5°C</w:t>
      </w:r>
      <w:r w:rsidR="00DD0ECA">
        <w:t xml:space="preserve">, then shed those leaves each fall. Winter temperatures must </w:t>
      </w:r>
      <w:r>
        <w:t xml:space="preserve">be </w:t>
      </w:r>
      <w:r w:rsidR="00DD0ECA">
        <w:t>low enough to satisfy a chilling requirement in order for budburst to occur in the spring. PFT-specific parameters determine the budburst chilling requirement, timing of budburst, and length of time fr</w:t>
      </w:r>
      <w:r>
        <w:t xml:space="preserve">om budburst to full leaf cover. </w:t>
      </w:r>
      <w:r w:rsidR="00381BAA">
        <w:t xml:space="preserve">Leaf senescence for </w:t>
      </w:r>
      <w:proofErr w:type="spellStart"/>
      <w:r w:rsidR="00381BAA">
        <w:t>summergreen</w:t>
      </w:r>
      <w:proofErr w:type="spellEnd"/>
      <w:r w:rsidR="00381BAA">
        <w:t xml:space="preserve"> PFTs occurs when either </w:t>
      </w:r>
      <w:r w:rsidR="00320125">
        <w:t xml:space="preserve">the total number of days with full leaf cover exceeds 210, the maximum for all </w:t>
      </w:r>
      <w:proofErr w:type="spellStart"/>
      <w:r w:rsidR="00320125">
        <w:t>summergreen</w:t>
      </w:r>
      <w:proofErr w:type="spellEnd"/>
      <w:r w:rsidR="00320125">
        <w:t xml:space="preserve"> PFTs</w:t>
      </w:r>
      <w:r w:rsidR="00381BAA">
        <w:t xml:space="preserve">, or </w:t>
      </w:r>
      <w:r w:rsidR="00320125">
        <w:t xml:space="preserve">the temperature </w:t>
      </w:r>
      <w:r w:rsidR="00587C09">
        <w:t>drops below 5°C.</w:t>
      </w:r>
      <w:r w:rsidR="00875A00">
        <w:t xml:space="preserve"> This typically causes leaf senescence to occur in October, which while appropriate for many deciduous trees is several months too late for sagebrush.</w:t>
      </w:r>
    </w:p>
    <w:p w14:paraId="6CA83FF9" w14:textId="17DF858A" w:rsidR="00DD0ECA" w:rsidRDefault="00320125" w:rsidP="00DD0ECA">
      <w:pPr>
        <w:ind w:firstLine="360"/>
      </w:pPr>
      <w:r>
        <w:t xml:space="preserve">Grass phenology can be set to </w:t>
      </w:r>
      <w:proofErr w:type="spellStart"/>
      <w:r>
        <w:t>summergreen</w:t>
      </w:r>
      <w:proofErr w:type="spellEnd"/>
      <w:r>
        <w:t xml:space="preserve">, </w:t>
      </w:r>
      <w:proofErr w:type="spellStart"/>
      <w:r>
        <w:t>raingreen</w:t>
      </w:r>
      <w:proofErr w:type="spellEnd"/>
      <w:r>
        <w:t xml:space="preserve">, or a hybrid that follows spring cues for leaf-out but allows for leaf senescence in response to drought. We used the </w:t>
      </w:r>
      <w:proofErr w:type="spellStart"/>
      <w:r>
        <w:t>summergreen</w:t>
      </w:r>
      <w:proofErr w:type="spellEnd"/>
      <w:r>
        <w:t xml:space="preserve"> type for all simulations because the </w:t>
      </w:r>
      <w:proofErr w:type="spellStart"/>
      <w:r>
        <w:t>raingreen</w:t>
      </w:r>
      <w:proofErr w:type="spellEnd"/>
      <w:r>
        <w:t xml:space="preserve"> phenology routine caused grass to grow a second cohort of leaves in the fall once soil moisture increased, and this wouldn’t happen in the sagebrush steppe. </w:t>
      </w:r>
      <w:proofErr w:type="spellStart"/>
      <w:r>
        <w:t>Summergreen</w:t>
      </w:r>
      <w:proofErr w:type="spellEnd"/>
      <w:r>
        <w:t xml:space="preserve"> grasses </w:t>
      </w:r>
      <w:r w:rsidR="00BB1C86">
        <w:t>start to leaf out when the daily temperature exceeds 5</w:t>
      </w:r>
      <w:r w:rsidR="00040D2E">
        <w:t xml:space="preserve">°C, and </w:t>
      </w:r>
      <w:r>
        <w:t xml:space="preserve">as with woody PFTs, </w:t>
      </w:r>
      <w:r w:rsidR="00040D2E">
        <w:t>the length of t</w:t>
      </w:r>
      <w:r>
        <w:t xml:space="preserve">ime to full leaf cover is </w:t>
      </w:r>
      <w:r w:rsidR="00040D2E">
        <w:t xml:space="preserve">determined by a </w:t>
      </w:r>
      <w:r w:rsidR="00CE7E3E">
        <w:t xml:space="preserve">PFT-specific </w:t>
      </w:r>
      <w:r w:rsidR="00040D2E">
        <w:t>parameter.</w:t>
      </w:r>
      <w:r w:rsidR="00CE7E3E">
        <w:t xml:space="preserve"> Grasses have no maximum number of leaf-on days, and instead senesce </w:t>
      </w:r>
      <w:r w:rsidR="00587C09">
        <w:t>only once</w:t>
      </w:r>
      <w:r w:rsidR="00CE7E3E">
        <w:t xml:space="preserve"> the temperature drops below </w:t>
      </w:r>
      <w:r w:rsidR="00381BAA">
        <w:t>5°C.</w:t>
      </w:r>
      <w:r w:rsidR="00D41BE9">
        <w:t xml:space="preserve"> </w:t>
      </w:r>
      <w:r w:rsidR="00FD34CC">
        <w:t>(</w:t>
      </w:r>
      <w:r w:rsidR="00D41BE9">
        <w:t>Grasses and forbs account for 38-75% of LAI across the four sites (cite Gerald personal communication? or published somewhere?), so improving our representation of seasonal patterns required making improvements to grass phenology as well.</w:t>
      </w:r>
      <w:r w:rsidR="00FD34CC">
        <w:t xml:space="preserve"> cut?)</w:t>
      </w:r>
    </w:p>
    <w:p w14:paraId="666B5808" w14:textId="77777777" w:rsidR="00DD0ECA" w:rsidRDefault="00DD0ECA" w:rsidP="00934D23"/>
    <w:p w14:paraId="691E29AC" w14:textId="7A609856" w:rsidR="00623B0D" w:rsidRDefault="00381BAA" w:rsidP="00FD34CC">
      <w:pPr>
        <w:pStyle w:val="Heading2"/>
      </w:pPr>
      <w:r>
        <w:t>Data s</w:t>
      </w:r>
      <w:r w:rsidR="00623B0D">
        <w:t>ources</w:t>
      </w:r>
    </w:p>
    <w:p w14:paraId="009C6F7C" w14:textId="308AE73D" w:rsidR="00FD34CC" w:rsidRDefault="00075A5C" w:rsidP="00623B0D">
      <w:pPr>
        <w:pStyle w:val="Heading3"/>
      </w:pPr>
      <w:r>
        <w:t>Vegetation</w:t>
      </w:r>
    </w:p>
    <w:p w14:paraId="2FDDBF1D" w14:textId="5D26104E" w:rsidR="00FD34CC" w:rsidRDefault="00830B02" w:rsidP="00830B02">
      <w:pPr>
        <w:ind w:firstLine="720"/>
      </w:pPr>
      <w:r>
        <w:t xml:space="preserve">Data on leaf area index (LAI) and percent cover for each functional type was measured in 2016 at three of our study sites as part of a different project (cite Pat </w:t>
      </w:r>
      <w:proofErr w:type="spellStart"/>
      <w:r>
        <w:t>Controy</w:t>
      </w:r>
      <w:proofErr w:type="spellEnd"/>
      <w:r>
        <w:t xml:space="preserve">). </w:t>
      </w:r>
      <w:r w:rsidR="00FD34CC">
        <w:t>P1: Description of vegetation data provided by Pat Conroy.</w:t>
      </w:r>
    </w:p>
    <w:p w14:paraId="68F992AD" w14:textId="77777777" w:rsidR="00FD34CC" w:rsidRPr="00FD34CC" w:rsidRDefault="00FD34CC" w:rsidP="00FD34CC">
      <w:pPr>
        <w:rPr>
          <w:i/>
        </w:rPr>
      </w:pPr>
      <w:r w:rsidRPr="00FD34CC">
        <w:rPr>
          <w:i/>
        </w:rPr>
        <w:t>(P2: Describe MODIS: brief description of how LAI is modeled based on remote sensing data, format/time step, and how/when it was acquired (downloaded from xxx on xx date).</w:t>
      </w:r>
    </w:p>
    <w:p w14:paraId="497CDA34" w14:textId="6076B382" w:rsidR="00FD34CC" w:rsidRPr="00BA2910" w:rsidRDefault="00FD34CC" w:rsidP="00FD34CC">
      <w:pPr>
        <w:ind w:firstLine="360"/>
      </w:pPr>
      <w:r w:rsidRPr="00BA2910">
        <w:rPr>
          <w:i/>
        </w:rPr>
        <w:t xml:space="preserve">Field estimates of LAI closely matched the MODIS estimates for the same dates (Fig. </w:t>
      </w:r>
      <w:proofErr w:type="gramStart"/>
      <w:r w:rsidRPr="00BA2910">
        <w:rPr>
          <w:i/>
        </w:rPr>
        <w:t>in</w:t>
      </w:r>
      <w:proofErr w:type="gramEnd"/>
      <w:r w:rsidRPr="00BA2910">
        <w:rPr>
          <w:i/>
        </w:rPr>
        <w:t xml:space="preserve"> appendix), so MODIS LAI was used for all analyses in order to have a complete monthly time series</w:t>
      </w:r>
      <w:r>
        <w:rPr>
          <w:i/>
        </w:rPr>
        <w:t xml:space="preserve"> for water years 2015-2016</w:t>
      </w:r>
      <w:r w:rsidRPr="00BA2910">
        <w:rPr>
          <w:i/>
        </w:rPr>
        <w:t>. Bi-weekly values for LAI were converted to monthly by interpolating the point estimates to a daily time step then taking the average LAI for each month.)</w:t>
      </w:r>
      <w:r>
        <w:rPr>
          <w:i/>
        </w:rPr>
        <w:t xml:space="preserve"> </w:t>
      </w:r>
      <w:r>
        <w:t>Will cut all of this if I decide not to optimize based on monthly LAI.</w:t>
      </w:r>
    </w:p>
    <w:p w14:paraId="1D19C47A" w14:textId="0A7A6DA4" w:rsidR="00FD34CC" w:rsidRDefault="00FD34CC" w:rsidP="00623B0D">
      <w:pPr>
        <w:pStyle w:val="Heading3"/>
      </w:pPr>
      <w:r>
        <w:t>Gross Ecosystem Production</w:t>
      </w:r>
    </w:p>
    <w:p w14:paraId="2D5AABB8" w14:textId="3212E3D4" w:rsidR="00FD34CC" w:rsidRDefault="00FD34CC" w:rsidP="00FD34CC">
      <w:proofErr w:type="gramStart"/>
      <w:r>
        <w:t>p1</w:t>
      </w:r>
      <w:proofErr w:type="gramEnd"/>
      <w:r>
        <w:t>: eddy covariance- describe data and processing and cite others</w:t>
      </w:r>
    </w:p>
    <w:p w14:paraId="15CCE99C" w14:textId="44D17218" w:rsidR="00FD34CC" w:rsidRPr="00FD34CC" w:rsidRDefault="00FD34CC" w:rsidP="00FD34CC">
      <w:proofErr w:type="gramStart"/>
      <w:r>
        <w:t>p2</w:t>
      </w:r>
      <w:proofErr w:type="gramEnd"/>
      <w:r>
        <w:t>: remote sensing and model: also compared site-level flux to GPP from MODIS. Describe MERRA2 and site runs.</w:t>
      </w:r>
    </w:p>
    <w:p w14:paraId="5C92C9F2" w14:textId="75235925" w:rsidR="00623B0D" w:rsidRDefault="00623B0D" w:rsidP="00623B0D">
      <w:pPr>
        <w:pStyle w:val="Heading2"/>
      </w:pPr>
      <w:r>
        <w:t>Sensitivity analysis</w:t>
      </w:r>
      <w:r w:rsidR="006D24B7">
        <w:t xml:space="preserve"> (DONE)</w:t>
      </w:r>
    </w:p>
    <w:p w14:paraId="065A24EE" w14:textId="445BEC2B" w:rsidR="00623B0D" w:rsidRDefault="00623B0D" w:rsidP="00623B0D">
      <w:r>
        <w:tab/>
      </w:r>
      <w:r w:rsidR="00FD34CC">
        <w:t xml:space="preserve">We performed a sensitivity analysis to determine which parameters had the largest influence on seasonal and annual patterns of ecosystem production and </w:t>
      </w:r>
      <w:r>
        <w:t xml:space="preserve">narrow down </w:t>
      </w:r>
      <w:r w:rsidR="00FD34CC">
        <w:t>the set of parameters optimized (Fig. 1).</w:t>
      </w:r>
      <w:r>
        <w:t xml:space="preserve"> We began with a set of f</w:t>
      </w:r>
      <w:r w:rsidR="006D24B7">
        <w:t>ourteen</w:t>
      </w:r>
      <w:r>
        <w:t xml:space="preserve"> parameters. Eight of these were chosen because they were known to </w:t>
      </w:r>
      <w:r w:rsidR="006D24B7">
        <w:t>have a large influence on total carbon fluxes</w:t>
      </w:r>
      <w:r>
        <w:t xml:space="preserve"> based on previous studies </w:t>
      </w:r>
      <w:r>
        <w:fldChar w:fldCharType="begin" w:fldLock="1"/>
      </w:r>
      <w:r w:rsidR="00221CBB">
        <w:instrText>ADDIN CSL_CITATION { "citationItems" : [ { "id" : "ITEM-1", "itemData" : { "DOI" : "10.1016/j.ecolmodel.2008.04.013", "ISBN" : "0304-3800", "ISSN" : "03043800", "abstract" : "Dynamic vegetation models are useful tools for analysing terrestrial ecosystem processes and their interactions with climate through variations in carbon and water exchange. Long-term changes in structure and composition (vegetation dynamics) caused by altered competitive strength between plant functional types (PFTs) are attracting increasing attention as controls on ecosystem functioning and potential feedbacks to climate. Imperfect process knowledge and limited observational data restrict the possibility to parameterise these processes adequately and potentially contribute to uncertainty in model results. This study addresses uncertainty among parameters scaling vegetation dynamic processes in a process-based ecosystem model, LPJ-GUESS, designed for regional-scale studies, with the objective to assess the extent to which this uncertainty propagates to additional uncertainty in the tree community structure (in terms of the tree functional types present and their relative abundance) and thus to ecosystem functioning (carbon storage and fluxes). The results clearly indicate that the uncertainties in parameterisation can lead to a shift in competitive balance, most strikingly among deciduous tree PFTs, with dominance of either shade-tolerant or shade-intolerant PFTs being possible, depending on the choice of plausible parameter values. Despite this uncertainty, our results indicate that the resulting effect on ecosystem functioning is low. Since the vegetation dynamics in LPJ-GUESS are representative for the more complex Earth system models now being applied within ecosystem and climate research, we assume that our findings will be of general relevance. We suggest that, in terms of carbon storage and fluxes, the heavier parameterisation requirement of the processes involved does not widen the overall uncertainty in model predictions. \u00a9 2008 Elsevier B.V. All rights reserved.", "author" : [ { "dropping-particle" : "", "family" : "Wramneby", "given" : "Anna", "non-dropping-particle" : "", "parse-names" : false, "suffix" : "" }, { "dropping-particle" : "", "family" : "Smith", "given" : "Benjamin", "non-dropping-particle" : "", "parse-names" : false, "suffix" : "" }, { "dropping-particle" : "", "family" : "Zaehle", "given" : "S\u00f6nke", "non-dropping-particle" : "", "parse-names" : false, "suffix" : "" }, { "dropping-particle" : "", "family" : "Sykes", "given" : "Martin T.", "non-dropping-particle" : "", "parse-names" : false, "suffix" : "" } ], "container-title" : "Ecological Modelling", "id" : "ITEM-1", "issue" : "3-4", "issued" : { "date-parts" : [ [ "2008" ] ] }, "note" : "- alternative parameterizations shift competitive balance, but impact aggregate ecosystem functioning only minimally\n- used RMSE from comparison to EUROFLUX data with NEE to validate\n\nLatin hypercube use:", "page" : "277-290", "title" : "Parameter uncertainties in the modelling of vegetation dynamics-Effects on tree community structure and ecosystem functioning in European forest biomes", "type" : "article-journal", "volume" : "216" }, "uris" : [ "http://www.mendeley.com/documents/?uuid=68a8511a-de6c-4f7a-a679-bb7cb2ae38a1" ] }, { "id" : "ITEM-2", "itemData" : { "DOI" : "10.1029/2004GB002395", "ISBN" : "0886-6236", "ISSN" : "08866236", "abstract" : "Dynamic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 "author" : [ { "dropping-particle" : "", "family" : "Zaehle", "given" : "S.", "non-dropping-particle" : "", "parse-names" : false, "suffix" : "" }, { "dropping-particle" : "", "family" : "Sitch", "given" : "S.", "non-dropping-particle" : "", "parse-names" : false, "suffix" : "" }, { "dropping-particle" : "", "family" : "Smith", "given" : "B.", "non-dropping-particle" : "", "parse-names" : false, "suffix" : "" }, { "dropping-particle" : "", "family" : "Hatterman", "given" : "F.", "non-dropping-particle" : "", "parse-names" : false, "suffix" : "" } ], "container-title" : "Global Biogeochemical Cycles", "id" : "ITEM-2", "issue" : "3", "issued" : { "date-parts" : [ [ "2005" ] ] }, "page" : "1-16", "title" : "Effects of parameter uncertainties on the modeling of terrestrial biosphere dynamics", "type" : "article-journal", "volume" : "19" }, "uris" : [ "http://www.mendeley.com/documents/?uuid=1c15a1c6-222c-412e-9e71-4df6e5ebd586" ] }, { "id" : "ITEM-3", "itemData" : { "DOI" : "10.1111/j.1365-2486.2009.02157.x", "ISBN" : "1354-1013", "ISSN" : "13541013", "abstract" : "Climate change science is increasingly concerned with methods for managing and integrating sources of uncertainty from emission storylines, climate model projections, and ecosystem model parameterizations. In tropical ecosystems, regional climate projections and modeled ecosystem responses vary greatly, leading to a significant source of uncertainty in global biogeochemical accounting and possible future climate feedbacks. Here, we combine an ensemble of IPCC-AR4 climate change projections for the Amazon Basin (eight general circulation models) with alternative ecosystem parameter sets for the dynamic global vegetation model, LPJmL. We evaluate LPJmL simulations of carbon stocks and fluxes against flux tower and aboveground biomass datasets for individual sites and the entire basin. Variability in LPJmL model sensitivity to future climate change is primarily related to light and water limitations through biochemical and water-balance-related parameters. Temperature-dependent parameters related to plant respiration and photosynthesis appear to be less important than vegetation dynamics (and their parameters) for determining the magnitude of ecosystem response to climate change. Variance partitioning approaches reveal that relationships between uncertainty from ecosystem dynamics and climate projections are dependent on geographic location and the targeted ecosystem process. Parameter uncertainty from the LPJmL model does not affect the trajectory of ecosystem response for a given climate change scenario and the primary source of uncertainty for Amazon 'dieback' results from the uncertainty among climate projections. Our approach for describing uncertainty is applicable for informing and prioritizing policy options related to mitigation and adaptation where long-term investments are required.", "author" : [ { "dropping-particle" : "", "family" : "Poulter", "given" : "Benjamin", "non-dropping-particle" : "", "parse-names" : false, "suffix" : "" }, { "dropping-particle" : "", "family" : "Hattermann", "given" : "Fred", "non-dropping-particle" : "", "parse-names" : false, "suffix" : "" }, { "dropping-particle" : "", "family" : "Hawkins", "given" : "Ed", "non-dropping-particle" : "", "parse-names" : false, "suffix" : "" }, { "dropping-particle" : "", "family" : "Zaehle", "given" : "S\u00f6nke", "non-dropping-particle" : "", "parse-names" : false, "suffix" : "" }, { "dropping-particle" : "", "family" : "Sitch", "given" : "Stephen", "non-dropping-particle" : "", "parse-names" : false, "suffix" : "" }, { "dropping-particle" : "", "family" : "Restrepo-Coupe", "given" : "Natalia", "non-dropping-particle" : "", "parse-names" : false, "suffix" : "" }, { "dropping-particle" : "", "family" : "Heyder", "given" : "Ursula", "non-dropping-particle" : "", "parse-names" : false, "suffix" : "" }, { "dropping-particle" : "", "family" : "Cramer", "given" : "Wolfgang", "non-dropping-particle" : "", "parse-names" : false, "suffix" : "" } ], "container-title" : "Global Change Biology", "id" : "ITEM-3", "issued" : { "date-parts" : [ [ "2010" ] ] }, "page" : "2476-2495", "title" : "Robust dynamics of Amazon dieback to climate change with perturbed ecosystem model parameters", "type" : "article-journal", "volume" : "16" }, "uris" : [ "http://www.mendeley.com/documents/?uuid=c70c22eb-8826-4a93-8e2f-d1c277d60056" ] } ], "mendeley" : { "formattedCitation" : "(Zaehle &lt;i&gt;et al.&lt;/i&gt;, 2005; Wramneby &lt;i&gt;et al.&lt;/i&gt;, 2008; Poulter &lt;i&gt;et al.&lt;/i&gt;, 2010)", "plainTextFormattedCitation" : "(Zaehle et al., 2005; Wramneby et al., 2008; Poulter et al., 2010)", "previouslyFormattedCitation" : "(Zaehle &lt;i&gt;et al.&lt;/i&gt;, 2005; Wramneby &lt;i&gt;et al.&lt;/i&gt;, 2008; Poulter &lt;i&gt;et al.&lt;/i&gt;, 2010)" }, "properties" : { "noteIndex" : 0 }, "schema" : "https://github.com/citation-style-language/schema/raw/master/csl-citation.json" }</w:instrText>
      </w:r>
      <w:r>
        <w:fldChar w:fldCharType="separate"/>
      </w:r>
      <w:r w:rsidR="00226229" w:rsidRPr="00226229">
        <w:rPr>
          <w:noProof/>
        </w:rPr>
        <w:t xml:space="preserve">(Zaehle </w:t>
      </w:r>
      <w:r w:rsidR="00226229" w:rsidRPr="00226229">
        <w:rPr>
          <w:i/>
          <w:noProof/>
        </w:rPr>
        <w:t>et al.</w:t>
      </w:r>
      <w:r w:rsidR="00226229" w:rsidRPr="00226229">
        <w:rPr>
          <w:noProof/>
        </w:rPr>
        <w:t xml:space="preserve">, 2005; Wramneby </w:t>
      </w:r>
      <w:r w:rsidR="00226229" w:rsidRPr="00226229">
        <w:rPr>
          <w:i/>
          <w:noProof/>
        </w:rPr>
        <w:t>et al.</w:t>
      </w:r>
      <w:r w:rsidR="00226229" w:rsidRPr="00226229">
        <w:rPr>
          <w:noProof/>
        </w:rPr>
        <w:t xml:space="preserve">, 2008; Poulter </w:t>
      </w:r>
      <w:r w:rsidR="00226229" w:rsidRPr="00226229">
        <w:rPr>
          <w:i/>
          <w:noProof/>
        </w:rPr>
        <w:t>et al.</w:t>
      </w:r>
      <w:r w:rsidR="00226229" w:rsidRPr="00226229">
        <w:rPr>
          <w:noProof/>
        </w:rPr>
        <w:t>, 2010)</w:t>
      </w:r>
      <w:r>
        <w:fldChar w:fldCharType="end"/>
      </w:r>
      <w:r>
        <w:t xml:space="preserve"> or the appropriate value for sagebrush was uncertain due to a lack of publish</w:t>
      </w:r>
      <w:r w:rsidR="006D24B7">
        <w:t>ed field measurements. The six</w:t>
      </w:r>
      <w:r>
        <w:t xml:space="preserve"> additional parameters were </w:t>
      </w:r>
      <w:r w:rsidRPr="00F762CF">
        <w:t xml:space="preserve">included </w:t>
      </w:r>
      <w:r>
        <w:t>because they</w:t>
      </w:r>
      <w:r w:rsidRPr="00F762CF">
        <w:t xml:space="preserve"> </w:t>
      </w:r>
      <w:r>
        <w:t xml:space="preserve">are directly related to how </w:t>
      </w:r>
      <w:r w:rsidRPr="00F762CF">
        <w:t>phenology</w:t>
      </w:r>
      <w:r>
        <w:t xml:space="preserve"> is represented in LPJ-GUESS.</w:t>
      </w:r>
    </w:p>
    <w:p w14:paraId="4B477409" w14:textId="6B3AF095" w:rsidR="00623B0D" w:rsidRDefault="00623B0D" w:rsidP="00623B0D">
      <w:r>
        <w:tab/>
        <w:t xml:space="preserve">We used Latin hypercube (LHC) sampling </w:t>
      </w:r>
      <w:r>
        <w:fldChar w:fldCharType="begin" w:fldLock="1"/>
      </w:r>
      <w:r w:rsidR="00221CBB">
        <w:instrText>ADDIN CSL_CITATION { "citationItems" : [ { "id" : "ITEM-1", "itemData" : { "DOI" : "10.1080/00401706.1979.10489755", "ISBN" : "00401706", "ISSN" : "0040-1706", "abstract" : "Two types of sampling plans are examined as alternatives to simple random sampling in Monte Carlo studies. These plans are shown to be improvements over simple random sampling with respect to variance for a class of estimators which includes the sample mean and the empirical distribution function.", "author" : [ { "dropping-particle" : "", "family" : "McKay", "given" : "M. D.", "non-dropping-particle" : "", "parse-names" : false, "suffix" : "" }, { "dropping-particle" : "", "family" : "Beckman", "given" : "R. J.", "non-dropping-particle" : "", "parse-names" : false, "suffix" : "" }, { "dropping-particle" : "", "family" : "Conover", "given" : "W. J.", "non-dropping-particle" : "", "parse-names" : false, "suffix" : "" } ], "container-title" : "Technometrics", "id" : "ITEM-1", "issued" : { "date-parts" : [ [ "1979" ] ] }, "title" : "Comparison of Three Methods for Selecting Values of Input Variables in the Analysis of Output from a Computer Code", "type" : "article-journal" }, "uris" : [ "http://www.mendeley.com/documents/?uuid=f91bc3a7-04c7-3871-802c-b4e73f7f6915" ] } ], "mendeley" : { "formattedCitation" : "(McKay &lt;i&gt;et al.&lt;/i&gt;, 1979)", "plainTextFormattedCitation" : "(McKay et al., 1979)", "previouslyFormattedCitation" : "(McKay &lt;i&gt;et al.&lt;/i&gt;, 1979)" }, "properties" : { "noteIndex" : 0 }, "schema" : "https://github.com/citation-style-language/schema/raw/master/csl-citation.json" }</w:instrText>
      </w:r>
      <w:r>
        <w:fldChar w:fldCharType="separate"/>
      </w:r>
      <w:r w:rsidR="00226229" w:rsidRPr="00226229">
        <w:rPr>
          <w:noProof/>
        </w:rPr>
        <w:t xml:space="preserve">(McKay </w:t>
      </w:r>
      <w:r w:rsidR="00226229" w:rsidRPr="00226229">
        <w:rPr>
          <w:i/>
          <w:noProof/>
        </w:rPr>
        <w:t>et al.</w:t>
      </w:r>
      <w:r w:rsidR="00226229" w:rsidRPr="00226229">
        <w:rPr>
          <w:noProof/>
        </w:rPr>
        <w:t>, 1979)</w:t>
      </w:r>
      <w:r>
        <w:fldChar w:fldCharType="end"/>
      </w:r>
      <w:r>
        <w:t>, a stratified random sampling approach, to generate test values for each of the parameters. LHC sampling provides an efficient way to sample the full parameter space by ensur</w:t>
      </w:r>
      <w:r w:rsidR="006D24B7">
        <w:t xml:space="preserve">ing that test values are evenly </w:t>
      </w:r>
      <w:r>
        <w:t xml:space="preserve">distributed throughout the multi-dimensional </w:t>
      </w:r>
      <w:proofErr w:type="spellStart"/>
      <w:r>
        <w:t>hypervolume</w:t>
      </w:r>
      <w:proofErr w:type="spellEnd"/>
      <w:r>
        <w:t xml:space="preserve"> defined by the distributions of potential parameter values. We assumed a uniform distribution for each parameter, bounded by minimum and maximum potential values derived where possible fro</w:t>
      </w:r>
      <w:r w:rsidR="00862CE4">
        <w:t>m literature estimates (Table 1</w:t>
      </w:r>
      <w:r>
        <w:t>). We generated 640 unique sets of parameter values used to drive model runs for each of the four flux sites.</w:t>
      </w:r>
    </w:p>
    <w:p w14:paraId="0F3B523E" w14:textId="4F2C64C9" w:rsidR="00623B0D" w:rsidRDefault="00623B0D" w:rsidP="00623B0D">
      <w:r>
        <w:tab/>
        <w:t>Sensitivity was assessed by examining how each para</w:t>
      </w:r>
      <w:r w:rsidR="001524F4">
        <w:t>meter affected the 30-year mean (1986-2015) for</w:t>
      </w:r>
      <w:r>
        <w:t xml:space="preserve"> </w:t>
      </w:r>
      <w:r w:rsidR="001524F4">
        <w:t>several output variables. We considered four</w:t>
      </w:r>
      <w:r>
        <w:t xml:space="preserve"> </w:t>
      </w:r>
      <w:r w:rsidR="00862CE4">
        <w:t xml:space="preserve">annual </w:t>
      </w:r>
      <w:r w:rsidR="001524F4">
        <w:t>variables, two at the ecosystem level</w:t>
      </w:r>
      <w:r>
        <w:t xml:space="preserve"> (NEE and GPP) and </w:t>
      </w:r>
      <w:r w:rsidR="001524F4">
        <w:t>two at the</w:t>
      </w:r>
      <w:r w:rsidR="00862CE4">
        <w:t xml:space="preserve"> </w:t>
      </w:r>
      <w:r w:rsidR="001524F4">
        <w:t>PFT level</w:t>
      </w:r>
      <w:r>
        <w:t xml:space="preserve"> (</w:t>
      </w:r>
      <w:r w:rsidR="001524F4">
        <w:t>sagebrush foliar projective cover (</w:t>
      </w:r>
      <w:r>
        <w:t>FPC</w:t>
      </w:r>
      <w:r w:rsidR="001524F4">
        <w:t>) and leaf area index</w:t>
      </w:r>
      <w:r>
        <w:t xml:space="preserve"> </w:t>
      </w:r>
      <w:r w:rsidR="001524F4">
        <w:t>(LAI)</w:t>
      </w:r>
      <w:r>
        <w:t xml:space="preserve">. </w:t>
      </w:r>
      <w:r w:rsidR="00862CE4">
        <w:t xml:space="preserve">We also assessed how each parameter affected monthly GPP </w:t>
      </w:r>
      <w:r w:rsidR="006D24B7">
        <w:t xml:space="preserve">and LAI </w:t>
      </w:r>
      <w:r w:rsidR="00862CE4">
        <w:t xml:space="preserve">as well as the proportion of annual GPP that occurred in each season (spring, summer, and fall). </w:t>
      </w:r>
      <w:r>
        <w:t xml:space="preserve">For each parameter, we calculated the ranked partial correlation coefficient (RPCC) between the parameter and the </w:t>
      </w:r>
      <w:r w:rsidR="001524F4">
        <w:t>value</w:t>
      </w:r>
      <w:r>
        <w:t xml:space="preserve"> of each output variable. This was done separately for each of the four sites. We used |RPCC| &gt; 0.2 </w:t>
      </w:r>
      <w:r w:rsidR="001524F4">
        <w:t xml:space="preserve">for at least one output variable </w:t>
      </w:r>
      <w:r>
        <w:t xml:space="preserve">as the cut-off for including any given parameter in the next stage of analysis.  </w:t>
      </w:r>
    </w:p>
    <w:p w14:paraId="71CEC73F" w14:textId="77777777" w:rsidR="00623B0D" w:rsidRDefault="00623B0D" w:rsidP="00623B0D"/>
    <w:p w14:paraId="24BEBAF8" w14:textId="5BD5D9F0" w:rsidR="00623B0D" w:rsidRDefault="001C1889" w:rsidP="00623B0D">
      <w:pPr>
        <w:pStyle w:val="Heading2"/>
      </w:pPr>
      <w:r>
        <w:t>Phenology m</w:t>
      </w:r>
      <w:r w:rsidR="00623B0D">
        <w:t>odels</w:t>
      </w:r>
      <w:r w:rsidR="00075A5C">
        <w:t xml:space="preserve"> (DONE)</w:t>
      </w:r>
    </w:p>
    <w:p w14:paraId="441771F8" w14:textId="39D9A361" w:rsidR="00623B0D" w:rsidRDefault="00623B0D" w:rsidP="00623B0D">
      <w:pPr>
        <w:ind w:firstLine="720"/>
      </w:pPr>
      <w:r w:rsidRPr="00976571">
        <w:t xml:space="preserve">We compared three different methods of representing phenology </w:t>
      </w:r>
      <w:r w:rsidR="00381BAA">
        <w:t>in LPJ-GUESS</w:t>
      </w:r>
      <w:r w:rsidRPr="00976571">
        <w:t xml:space="preserve">. First, we ran the model using standard parameter values for the shrub </w:t>
      </w:r>
      <w:r w:rsidR="00381BAA">
        <w:t xml:space="preserve">and grass </w:t>
      </w:r>
      <w:r w:rsidRPr="00976571">
        <w:t>functional type</w:t>
      </w:r>
      <w:r w:rsidR="00381BAA">
        <w:t xml:space="preserve">s </w:t>
      </w:r>
      <w:r w:rsidR="00381BAA">
        <w:fldChar w:fldCharType="begin" w:fldLock="1"/>
      </w:r>
      <w:r w:rsidR="0017399A">
        <w:instrText>ADDIN CSL_CITATION { "citationItems" : [ { "id" : "ITEM-1", "itemData" : { "author" : [ { "dropping-particle" : "", "family" : "Smith", "given" : "B", "non-dropping-particle" : "", "parse-names" : false, "suffix" : "" }, { "dropping-particle" : "", "family" : "Prentice", "given" : "I C", "non-dropping-particle" : "", "parse-names" : false, "suffix" : "" }, { "dropping-particle" : "", "family" : "Sykes", "given" : "M T", "non-dropping-particle" : "", "parse-names" : false, "suffix" : "" } ], "container-title" : "Global Ecology and Biogeography", "id" : "ITEM-1", "issued" : { "date-parts" : [ [ "2001" ] ] }, "page" : "621-637", "title" : "Representation of vegetation dynamics in modelling of European ecosystems: comparison of two contrasting approaches", "type" : "article-journal", "volume" : "10" }, "uris" : [ "http://www.mendeley.com/documents/?uuid=8be8c61a-b2a4-428a-9723-b4d6557c9a06" ] } ], "mendeley" : { "formattedCitation" : "(Smith &lt;i&gt;et al.&lt;/i&gt;, 2001)", "plainTextFormattedCitation" : "(Smith et al., 2001)", "previouslyFormattedCitation" : "(Smith &lt;i&gt;et al.&lt;/i&gt;, 2001)" }, "properties" : { "noteIndex" : 0 }, "schema" : "https://github.com/citation-style-language/schema/raw/master/csl-citation.json" }</w:instrText>
      </w:r>
      <w:r w:rsidR="00381BAA">
        <w:fldChar w:fldCharType="separate"/>
      </w:r>
      <w:r w:rsidR="00381BAA" w:rsidRPr="00381BAA">
        <w:rPr>
          <w:noProof/>
        </w:rPr>
        <w:t xml:space="preserve">(Smith </w:t>
      </w:r>
      <w:r w:rsidR="00381BAA" w:rsidRPr="00381BAA">
        <w:rPr>
          <w:i/>
          <w:noProof/>
        </w:rPr>
        <w:t>et al.</w:t>
      </w:r>
      <w:r w:rsidR="00381BAA" w:rsidRPr="00381BAA">
        <w:rPr>
          <w:noProof/>
        </w:rPr>
        <w:t>, 2001)</w:t>
      </w:r>
      <w:r w:rsidR="00381BAA">
        <w:fldChar w:fldCharType="end"/>
      </w:r>
      <w:r w:rsidR="00C95BE6">
        <w:t xml:space="preserve"> to determine if the original model could replicate seasonal patterns of GPP and LAI in a semi-arid </w:t>
      </w:r>
      <w:proofErr w:type="spellStart"/>
      <w:r w:rsidR="00C95BE6">
        <w:t>shrubland</w:t>
      </w:r>
      <w:proofErr w:type="spellEnd"/>
      <w:r w:rsidR="00381BAA">
        <w:t>.</w:t>
      </w:r>
      <w:r w:rsidRPr="00976571">
        <w:t xml:space="preserve"> We did this</w:t>
      </w:r>
      <w:r w:rsidR="00381BAA">
        <w:t xml:space="preserve"> </w:t>
      </w:r>
      <w:r w:rsidR="00C95BE6">
        <w:t>for</w:t>
      </w:r>
      <w:r w:rsidR="00381BAA">
        <w:t xml:space="preserve"> </w:t>
      </w:r>
      <w:r w:rsidR="00C95BE6">
        <w:t xml:space="preserve">each of the </w:t>
      </w:r>
      <w:proofErr w:type="gramStart"/>
      <w:r w:rsidR="00C95BE6">
        <w:t xml:space="preserve">three </w:t>
      </w:r>
      <w:r w:rsidRPr="00976571">
        <w:t>phenology</w:t>
      </w:r>
      <w:proofErr w:type="gramEnd"/>
      <w:r w:rsidRPr="00976571">
        <w:t xml:space="preserve"> options available in LPJ-GUESS</w:t>
      </w:r>
      <w:r w:rsidR="001C1889">
        <w:t xml:space="preserve">. </w:t>
      </w:r>
      <w:r w:rsidRPr="00976571">
        <w:t>Second, we optimized parameters that the sensitivity analysis identified as having a large effect on GPP and LAI</w:t>
      </w:r>
      <w:r w:rsidR="00C95BE6">
        <w:t xml:space="preserve"> to determine if parameter values specific to </w:t>
      </w:r>
      <w:r w:rsidR="00875A00">
        <w:t>sagebrush</w:t>
      </w:r>
      <w:r w:rsidR="00C95BE6">
        <w:t xml:space="preserve"> could overcome any shortcomings in the original model</w:t>
      </w:r>
      <w:r w:rsidRPr="00976571">
        <w:t xml:space="preserve">. Third, we developed a new phenology type for </w:t>
      </w:r>
      <w:r w:rsidR="00C95BE6">
        <w:t>semi-arid shrubs to determine if structural model changes would yield further improvements</w:t>
      </w:r>
      <w:r w:rsidRPr="00976571">
        <w:t xml:space="preserve">.  </w:t>
      </w:r>
      <w:r w:rsidR="00226229">
        <w:t xml:space="preserve">We call this type “semi-deciduous” after </w:t>
      </w:r>
      <w:r w:rsidR="00226229">
        <w:fldChar w:fldCharType="begin" w:fldLock="1"/>
      </w:r>
      <w:r w:rsidR="00221CBB">
        <w:instrText>ADDIN CSL_CITATION { "citationItems" : [ { "id" : "ITEM-1", "itemData" : { "author" : [ { "dropping-particle" : "", "family" : "Williams", "given" : "R J", "non-dropping-particle" : "", "parse-names" : false, "suffix" : "" }, { "dropping-particle" : "", "family" : "Myers", "given" : "B A", "non-dropping-particle" : "", "parse-names" : false, "suffix" : "" }, { "dropping-particle" : "", "family" : "Muller", "given" : "W J", "non-dropping-particle" : "", "parse-names" : false, "suffix" : "" }, { "dropping-particle" : "", "family" : "Duff", "given" : "G A", "non-dropping-particle" : "", "parse-names" : false, "suffix" : "" }, { "dropping-particle" : "", "family" : "Eamus", "given" : "D", "non-dropping-particle" : "", "parse-names" : false, "suffix" : "" } ], "container-title" : "Ecology Monographs", "id" : "ITEM-1", "issue" : "8", "issued" : { "date-parts" : [ [ "1997" ] ] }, "note" : "cool, defines four phenology types", "page" : "2542-2558", "title" : "Leaf phenology of woody species in a North Australian tropical savanna", "type" : "article-journal", "volume" : "78" }, "uris" : [ "http://www.mendeley.com/documents/?uuid=2bbf1e3f-8197-4d70-8d94-88b40a33727c" ] } ], "mendeley" : { "formattedCitation" : "(Williams &lt;i&gt;et al.&lt;/i&gt;, 1997)", "manualFormatting" : "Williams et al. (1997)", "plainTextFormattedCitation" : "(Williams et al., 1997)", "previouslyFormattedCitation" : "(Williams &lt;i&gt;et al.&lt;/i&gt;, 1997)" }, "properties" : { "noteIndex" : 0 }, "schema" : "https://github.com/citation-style-language/schema/raw/master/csl-citation.json" }</w:instrText>
      </w:r>
      <w:r w:rsidR="00226229">
        <w:fldChar w:fldCharType="separate"/>
      </w:r>
      <w:r w:rsidR="00226229" w:rsidRPr="00226229">
        <w:rPr>
          <w:noProof/>
        </w:rPr>
        <w:t xml:space="preserve">Williams </w:t>
      </w:r>
      <w:r w:rsidR="00226229" w:rsidRPr="00226229">
        <w:rPr>
          <w:i/>
          <w:noProof/>
        </w:rPr>
        <w:t>et al.</w:t>
      </w:r>
      <w:r w:rsidR="00226229">
        <w:rPr>
          <w:noProof/>
        </w:rPr>
        <w:t xml:space="preserve"> (</w:t>
      </w:r>
      <w:r w:rsidR="00226229" w:rsidRPr="00226229">
        <w:rPr>
          <w:noProof/>
        </w:rPr>
        <w:t>1997)</w:t>
      </w:r>
      <w:r w:rsidR="00226229">
        <w:fldChar w:fldCharType="end"/>
      </w:r>
      <w:r w:rsidR="00226229">
        <w:t>.</w:t>
      </w:r>
    </w:p>
    <w:p w14:paraId="0C42C3EB" w14:textId="6F93F1AB" w:rsidR="00623B0D" w:rsidRDefault="00623B0D" w:rsidP="00D41BE9">
      <w:pPr>
        <w:ind w:firstLine="720"/>
      </w:pPr>
      <w:r>
        <w:t>In the</w:t>
      </w:r>
      <w:r w:rsidR="00226229">
        <w:t xml:space="preserve"> semi-deciduous</w:t>
      </w:r>
      <w:r w:rsidRPr="00976571">
        <w:t xml:space="preserve"> </w:t>
      </w:r>
      <w:r>
        <w:t>phenology type, sagebrush develops two sets of leaves each spring: one that is shed by mid summer</w:t>
      </w:r>
      <w:r w:rsidR="00226229">
        <w:t xml:space="preserve"> (ephemeral leaves)</w:t>
      </w:r>
      <w:r>
        <w:t>, and one that persists throughout the winter</w:t>
      </w:r>
      <w:r w:rsidR="00226229">
        <w:t xml:space="preserve"> (persistent leaves)</w:t>
      </w:r>
      <w:r>
        <w:t xml:space="preserve">. The start </w:t>
      </w:r>
      <w:r w:rsidR="001524F4">
        <w:t xml:space="preserve">and duration </w:t>
      </w:r>
      <w:r>
        <w:t xml:space="preserve">of leaf-out </w:t>
      </w:r>
      <w:r w:rsidR="001F083D">
        <w:t>for both persistent and</w:t>
      </w:r>
      <w:r w:rsidR="001524F4">
        <w:t xml:space="preserve"> ephemeral leaves </w:t>
      </w:r>
      <w:r w:rsidR="0014502E">
        <w:t>are</w:t>
      </w:r>
      <w:r>
        <w:t xml:space="preserve"> controlled by the same equation </w:t>
      </w:r>
      <w:r w:rsidR="00381BAA">
        <w:t>and parameters that are</w:t>
      </w:r>
      <w:r>
        <w:t xml:space="preserve"> used in the </w:t>
      </w:r>
      <w:proofErr w:type="spellStart"/>
      <w:r>
        <w:t>summergreen</w:t>
      </w:r>
      <w:proofErr w:type="spellEnd"/>
      <w:r>
        <w:t xml:space="preserve"> phenology type</w:t>
      </w:r>
      <w:r w:rsidR="00381BAA">
        <w:t xml:space="preserve"> (Appendix with all phenology equations)</w:t>
      </w:r>
      <w:r w:rsidR="00875A00">
        <w:t xml:space="preserve">. </w:t>
      </w:r>
      <w:r w:rsidR="00B83EF2">
        <w:t xml:space="preserve">To allow ephemeral leaves to senesce mid-summer, we created two new model parameters: </w:t>
      </w:r>
      <w:proofErr w:type="spellStart"/>
      <w:r w:rsidR="00B83EF2">
        <w:t>aphen_max</w:t>
      </w:r>
      <w:proofErr w:type="spellEnd"/>
      <w:r w:rsidR="00B83EF2">
        <w:t xml:space="preserve"> and </w:t>
      </w:r>
      <w:proofErr w:type="spellStart"/>
      <w:r w:rsidR="00B83EF2">
        <w:t>downramp</w:t>
      </w:r>
      <w:proofErr w:type="spellEnd"/>
      <w:r w:rsidR="00B83EF2">
        <w:t xml:space="preserve">. </w:t>
      </w:r>
      <w:proofErr w:type="spellStart"/>
      <w:r w:rsidR="00B83EF2">
        <w:t>Aphen_max</w:t>
      </w:r>
      <w:proofErr w:type="spellEnd"/>
      <w:r w:rsidR="00B83EF2">
        <w:t xml:space="preserve"> allows the maximum number of days with full leaf cover to be set independently for semi-deciduous species, instead of defaulting to 210 days. </w:t>
      </w:r>
      <w:proofErr w:type="spellStart"/>
      <w:r w:rsidR="00B83EF2">
        <w:t>Downramp</w:t>
      </w:r>
      <w:proofErr w:type="spellEnd"/>
      <w:r w:rsidR="00B83EF2">
        <w:t xml:space="preserve"> represents the</w:t>
      </w:r>
      <w:r w:rsidR="002310C2">
        <w:t xml:space="preserve"> percentage of leaves lost each day once </w:t>
      </w:r>
      <w:proofErr w:type="spellStart"/>
      <w:r w:rsidR="002310C2">
        <w:t>aphen_max</w:t>
      </w:r>
      <w:proofErr w:type="spellEnd"/>
      <w:r w:rsidR="002310C2">
        <w:t xml:space="preserve"> is </w:t>
      </w:r>
      <w:proofErr w:type="gramStart"/>
      <w:r w:rsidR="002310C2">
        <w:t>exceeded,</w:t>
      </w:r>
      <w:proofErr w:type="gramEnd"/>
      <w:r w:rsidR="002310C2">
        <w:t xml:space="preserve"> so that semi-deciduous species can lose their ephemeral leaves gradually instead of all at once.</w:t>
      </w:r>
      <w:r w:rsidR="00D41BE9">
        <w:t xml:space="preserve"> These two parameters were also be added</w:t>
      </w:r>
      <w:r w:rsidR="00875A00">
        <w:t xml:space="preserve"> to the grass PFT.</w:t>
      </w:r>
      <w:r w:rsidR="001F083D">
        <w:t xml:space="preserve"> A third new parameter</w:t>
      </w:r>
      <w:r w:rsidR="006D24B7">
        <w:t xml:space="preserve"> for the shrub PFT</w:t>
      </w:r>
      <w:r w:rsidR="001F083D">
        <w:t xml:space="preserve">, </w:t>
      </w:r>
      <w:proofErr w:type="spellStart"/>
      <w:r w:rsidR="001F083D">
        <w:t>phen_winter</w:t>
      </w:r>
      <w:proofErr w:type="spellEnd"/>
      <w:r w:rsidR="001F083D">
        <w:t>, determines the proport</w:t>
      </w:r>
      <w:r w:rsidR="00D41BE9">
        <w:t xml:space="preserve">ion of </w:t>
      </w:r>
      <w:r w:rsidR="006D24B7">
        <w:t>maximum</w:t>
      </w:r>
      <w:r w:rsidR="00D41BE9">
        <w:t xml:space="preserve"> leaf cover consisting of persistent leaves.</w:t>
      </w:r>
    </w:p>
    <w:p w14:paraId="7862D39A" w14:textId="77777777" w:rsidR="00623B0D" w:rsidRDefault="00623B0D" w:rsidP="00623B0D">
      <w:pPr>
        <w:pStyle w:val="Heading2"/>
      </w:pPr>
      <w:r>
        <w:t>Model-Data Assimilation</w:t>
      </w:r>
    </w:p>
    <w:p w14:paraId="0F4685D9" w14:textId="3377CFD8" w:rsidR="00066FB6" w:rsidRDefault="00066FB6" w:rsidP="00066FB6">
      <w:pPr>
        <w:ind w:firstLine="360"/>
      </w:pPr>
      <w:r w:rsidRPr="00775B73">
        <w:t xml:space="preserve">We compared three different data sources for optimization: monthly GPP, monthly LAI, or both. GPP is a more sensitive indicator of ecosystem processes and is commonly used for parameter optimization (cite, cite), but field </w:t>
      </w:r>
      <w:r>
        <w:t xml:space="preserve">or </w:t>
      </w:r>
      <w:proofErr w:type="gramStart"/>
      <w:r>
        <w:t>remotely-sensed</w:t>
      </w:r>
      <w:proofErr w:type="gramEnd"/>
      <w:r>
        <w:t xml:space="preserve"> LAI data</w:t>
      </w:r>
      <w:r w:rsidRPr="00775B73">
        <w:t xml:space="preserve"> is </w:t>
      </w:r>
      <w:r w:rsidR="00161F84">
        <w:t xml:space="preserve">also used (cite) because it is </w:t>
      </w:r>
      <w:r w:rsidRPr="00775B73">
        <w:t>easy to acquire and does not require and specialized equipment. If LAI performs adequately for parameter optimization, it could potentially be used to parameterize a wider range of species in areas where flux</w:t>
      </w:r>
      <w:r>
        <w:t xml:space="preserve"> data is not readily available.</w:t>
      </w:r>
    </w:p>
    <w:p w14:paraId="19BAC002" w14:textId="5F93009C" w:rsidR="002045F2" w:rsidRDefault="00283D1E" w:rsidP="002045F2">
      <w:pPr>
        <w:ind w:firstLine="360"/>
      </w:pPr>
      <w:r>
        <w:t xml:space="preserve">We </w:t>
      </w:r>
      <w:r w:rsidR="00D41BE9">
        <w:t>optimize</w:t>
      </w:r>
      <w:r>
        <w:t>d</w:t>
      </w:r>
      <w:r w:rsidR="00D41BE9">
        <w:t xml:space="preserve"> </w:t>
      </w:r>
      <w:r>
        <w:t xml:space="preserve">all </w:t>
      </w:r>
      <w:r w:rsidR="00D41BE9">
        <w:t>model parameters</w:t>
      </w:r>
      <w:r>
        <w:t xml:space="preserve"> simultaneously by minimizing</w:t>
      </w:r>
      <w:r w:rsidR="00D41BE9">
        <w:t xml:space="preserve"> the </w:t>
      </w:r>
      <w:r>
        <w:t xml:space="preserve">weighted sum of squared residuals, </w:t>
      </w:r>
      <w:r w:rsidR="00161F84">
        <w:rPr>
          <w:rFonts w:ascii="Cambria" w:hAnsi="Cambria"/>
        </w:rPr>
        <w:t>Σ</w:t>
      </w:r>
      <w:r w:rsidR="00161F84" w:rsidRPr="00161F84">
        <w:rPr>
          <w:vertAlign w:val="subscript"/>
        </w:rPr>
        <w:t>i</w:t>
      </w:r>
      <w:r w:rsidR="00161F84">
        <w:t>w</w:t>
      </w:r>
      <w:r w:rsidR="00161F84" w:rsidRPr="00161F84">
        <w:rPr>
          <w:vertAlign w:val="subscript"/>
        </w:rPr>
        <w:t>i</w:t>
      </w:r>
      <w:r w:rsidR="00161F84" w:rsidRPr="00161F84">
        <w:rPr>
          <w:vertAlign w:val="superscript"/>
        </w:rPr>
        <w:t>2</w:t>
      </w:r>
      <w:r w:rsidR="00161F84">
        <w:t>r</w:t>
      </w:r>
      <w:r w:rsidR="00161F84" w:rsidRPr="00161F84">
        <w:rPr>
          <w:vertAlign w:val="subscript"/>
        </w:rPr>
        <w:t>i</w:t>
      </w:r>
      <w:r w:rsidR="00161F84" w:rsidRPr="00161F84">
        <w:rPr>
          <w:vertAlign w:val="superscript"/>
        </w:rPr>
        <w:t>2</w:t>
      </w:r>
      <w:r w:rsidR="00161F84">
        <w:t xml:space="preserve">, </w:t>
      </w:r>
      <w:r w:rsidR="00F81A70">
        <w:t xml:space="preserve">where </w:t>
      </w:r>
      <w:proofErr w:type="spellStart"/>
      <w:r w:rsidR="00B824B0">
        <w:t>r</w:t>
      </w:r>
      <w:r w:rsidR="00B824B0" w:rsidRPr="00161F84">
        <w:rPr>
          <w:vertAlign w:val="subscript"/>
        </w:rPr>
        <w:t>i</w:t>
      </w:r>
      <w:proofErr w:type="spellEnd"/>
      <w:r w:rsidR="00B824B0">
        <w:t xml:space="preserve"> represents the residual between model output </w:t>
      </w:r>
      <w:r w:rsidR="00161F84">
        <w:t xml:space="preserve">in month </w:t>
      </w:r>
      <w:proofErr w:type="spellStart"/>
      <w:r w:rsidR="00161F84">
        <w:t>i</w:t>
      </w:r>
      <w:proofErr w:type="spellEnd"/>
      <w:r w:rsidR="00161F84">
        <w:t xml:space="preserve"> </w:t>
      </w:r>
      <w:r w:rsidR="00B824B0">
        <w:t xml:space="preserve">and either </w:t>
      </w:r>
      <w:r w:rsidR="00161F84">
        <w:t>the flux tower estimate</w:t>
      </w:r>
      <w:r w:rsidR="00B824B0">
        <w:t xml:space="preserve"> o</w:t>
      </w:r>
      <w:r w:rsidR="00161F84">
        <w:t>f GPP or MODIS estimate of</w:t>
      </w:r>
      <w:r w:rsidR="00B824B0">
        <w:t xml:space="preserve"> LAI. Weights were determined such</w:t>
      </w:r>
      <w:r w:rsidR="00D41BE9">
        <w:t xml:space="preserve"> that</w:t>
      </w:r>
      <w:r w:rsidR="00B824B0">
        <w:t xml:space="preserve"> GPP and LAI were weighted equally </w:t>
      </w:r>
      <w:r w:rsidR="00066FB6">
        <w:t xml:space="preserve">in the optimization runs using both data types </w:t>
      </w:r>
      <w:r w:rsidR="00B824B0">
        <w:t>despite the difference in units. This cost function</w:t>
      </w:r>
      <w:r w:rsidR="002045F2">
        <w:t xml:space="preserve"> was minimized using the</w:t>
      </w:r>
      <w:r w:rsidR="00730599">
        <w:t xml:space="preserve"> d</w:t>
      </w:r>
      <w:r w:rsidR="00B824B0">
        <w:t>ifferential evolution algorithm</w:t>
      </w:r>
      <w:r w:rsidR="00730599">
        <w:t xml:space="preserve"> </w:t>
      </w:r>
      <w:r w:rsidR="002045F2">
        <w:fldChar w:fldCharType="begin" w:fldLock="1"/>
      </w:r>
      <w:r w:rsidR="004064B1">
        <w:instrText>ADDIN CSL_CITATION { "citationItems" : [ { "id" : "ITEM-1", "itemData" : { "DOI" : "10.1023/A:1008202821328", "ISBN" : "0925-5001", "ISSN" : "0925-5001", "PMID" : "2015", "abstract" : "A new heuristic approach for minimizing possibly nonlinear and non-differentiable con- tinuous space functions is presented. By means of an extensive testbed it is demonstrated that the new method converges faster and with more certainty than many other acclaimed global optimization methods. The new method requires few control variables, is robust, easy to use, and lends itself very well to parallel computation.", "author" : [ { "dropping-particle" : "", "family" : "Storn", "given" : "Rainer", "non-dropping-particle" : "", "parse-names" : false, "suffix" : "" }, { "dropping-particle" : "", "family" : "Price", "given" : "K", "non-dropping-particle" : "", "parse-names" : false, "suffix" : "" } ], "container-title" : "Journal of global optimization", "id" : "ITEM-1", "issue" : "TR-95-012", "issued" : { "date-parts" : [ [ "1997" ] ] }, "page" : "341-359", "title" : "Differential evolution\u2013a simple and efficient heuristic for global optimization over continuous spaces", "type" : "article-journal", "volume" : "11" }, "uris" : [ "http://www.mendeley.com/documents/?uuid=a01f07d7-db2b-41ac-a29d-aee445c3a564" ] } ], "mendeley" : { "formattedCitation" : "(Storn &amp; Price, 1997)", "plainTextFormattedCitation" : "(Storn &amp; Price, 1997)", "previouslyFormattedCitation" : "(Storn &amp; Price, 1997)" }, "properties" : { "noteIndex" : 0 }, "schema" : "https://github.com/citation-style-language/schema/raw/master/csl-citation.json" }</w:instrText>
      </w:r>
      <w:r w:rsidR="002045F2">
        <w:fldChar w:fldCharType="separate"/>
      </w:r>
      <w:r w:rsidR="002045F2" w:rsidRPr="002045F2">
        <w:rPr>
          <w:noProof/>
        </w:rPr>
        <w:t>(Storn &amp; Price, 1997)</w:t>
      </w:r>
      <w:r w:rsidR="002045F2">
        <w:fldChar w:fldCharType="end"/>
      </w:r>
      <w:r w:rsidR="002045F2">
        <w:t xml:space="preserve"> </w:t>
      </w:r>
      <w:r w:rsidR="00730599">
        <w:t xml:space="preserve">implemented in the </w:t>
      </w:r>
      <w:proofErr w:type="spellStart"/>
      <w:r w:rsidR="00730599">
        <w:t>DEoptim</w:t>
      </w:r>
      <w:proofErr w:type="spellEnd"/>
      <w:r w:rsidR="00730599">
        <w:t xml:space="preserve"> R package </w:t>
      </w:r>
      <w:r w:rsidR="004064B1">
        <w:fldChar w:fldCharType="begin" w:fldLock="1"/>
      </w:r>
      <w:r w:rsidR="00715AAD">
        <w:instrText>ADDIN CSL_CITATION { "citationItems" : [ { "id" : "ITEM-1", "itemData" : { "DOI" : "10.18637/jss.v040.i06", "ISSN" : "1548-7660", "abstract" : "This article describes the R package  DEoptim , which implements the differential evolution algorithm for global optimization of a real-valued function of a real-valued parameter vector. The implementation of differential evolution in  DEoptim  interfaces with C code for efficiency. The utility of the package is illustrated by case studies in fitting a Parratt model for X-ray reflectometry data and a Markov-switching generalized autoregressive conditional heteroskedasticity model for the returns of the Swiss Market Index.", "author" : [ { "dropping-particle" : "", "family" : "Mullen", "given" : "Katharine", "non-dropping-particle" : "", "parse-names" : false, "suffix" : "" }, { "dropping-particle" : "", "family" : "Ardia", "given" : "David", "non-dropping-particle" : "", "parse-names" : false, "suffix" : "" }, { "dropping-particle" : "", "family" : "Gil", "given" : "David", "non-dropping-particle" : "", "parse-names" : false, "suffix" : "" }, { "dropping-particle" : "", "family" : "Windover", "given" : "Donald", "non-dropping-particle" : "", "parse-names" : false, "suffix" : "" }, { "dropping-particle" : "", "family" : "Cline", "given" : "James", "non-dropping-particle" : "", "parse-names" : false, "suffix" : "" } ], "container-title" : "Journal of Statistical Software", "id" : "ITEM-1", "issue" : "6", "issued" : { "date-parts" : [ [ "2011" ] ] }, "page" : "1-26", "title" : "DEoptim : An R Package for Global Optimization by Differential Evolution", "type" : "article-journal", "volume" : "40" }, "uris" : [ "http://www.mendeley.com/documents/?uuid=fb68c1b7-c415-48f8-b726-55f07f8498ed" ] } ], "mendeley" : { "formattedCitation" : "(Mullen &lt;i&gt;et al.&lt;/i&gt;, 2011)", "plainTextFormattedCitation" : "(Mullen et al., 2011)", "previouslyFormattedCitation" : "(Mullen &lt;i&gt;et al.&lt;/i&gt;, 2011)" }, "properties" : { "noteIndex" : 0 }, "schema" : "https://github.com/citation-style-language/schema/raw/master/csl-citation.json" }</w:instrText>
      </w:r>
      <w:r w:rsidR="004064B1">
        <w:fldChar w:fldCharType="separate"/>
      </w:r>
      <w:r w:rsidR="004064B1" w:rsidRPr="004064B1">
        <w:rPr>
          <w:noProof/>
        </w:rPr>
        <w:t xml:space="preserve">(Mullen </w:t>
      </w:r>
      <w:r w:rsidR="004064B1" w:rsidRPr="004064B1">
        <w:rPr>
          <w:i/>
          <w:noProof/>
        </w:rPr>
        <w:t>et al.</w:t>
      </w:r>
      <w:r w:rsidR="004064B1" w:rsidRPr="004064B1">
        <w:rPr>
          <w:noProof/>
        </w:rPr>
        <w:t>, 2011)</w:t>
      </w:r>
      <w:r w:rsidR="004064B1">
        <w:fldChar w:fldCharType="end"/>
      </w:r>
      <w:r w:rsidR="004064B1">
        <w:t xml:space="preserve">. </w:t>
      </w:r>
      <w:r w:rsidR="00D04F6B">
        <w:t xml:space="preserve">Differential evolution is a global optimization routine appropriate for optimizing the parameters of a complex </w:t>
      </w:r>
      <w:r w:rsidR="004771D8">
        <w:t xml:space="preserve">non-linear </w:t>
      </w:r>
      <w:r w:rsidR="00D04F6B">
        <w:t>model like LPJ-GUESS where there are likely to be a number of local optima</w:t>
      </w:r>
      <w:r w:rsidR="00715AAD">
        <w:t xml:space="preserve"> </w:t>
      </w:r>
      <w:r w:rsidR="00715AAD">
        <w:fldChar w:fldCharType="begin" w:fldLock="1"/>
      </w:r>
      <w:r w:rsidR="00715AAD">
        <w:instrText>ADDIN CSL_CITATION { "citationItems" : [ { "id" : "ITEM-1", "itemData" : { "DOI" : "10.1007/3-540-31306-0", "ISBN" : "978-3-540-31306-9", "ISSN" : "09255001", "PMID" : "20924084", "abstract" : "Problems demanding globally optimal solutions are ubiquitous, yet many are intractable when they involve constrained functions having many local optima and interacting, mixed-type variables.The differential evolution (DE) algorithm is a practical approach to global numerical optimization which is easy to understand, simple to implement, reliable, and fast. Packed with illustrations, computer code, new insights, and practical advice, this volume explores DE in both principle and practice. It is a valuable resource for professionals needing a proven optimizer and for students wanting an evolutionary perspective on global numerical optimization. A companion CD includes DE-based optimization software in several programming languages.", "author" : [ { "dropping-particle" : "V", "family" : "Price", "given" : "Kenneth", "non-dropping-particle" : "", "parse-names" : false, "suffix" : "" }, { "dropping-particle" : "", "family" : "Storn", "given" : "Rainer M", "non-dropping-particle" : "", "parse-names" : false, "suffix" : "" }, { "dropping-particle" : "", "family" : "Lampinen", "given" : "Jouni A", "non-dropping-particle" : "", "parse-names" : false, "suffix" : "" } ], "container-title" : "New York", "id" : "ITEM-1", "issued" : { "date-parts" : [ [ "2005" ] ] }, "number-of-pages" : "538", "title" : "Differential Evolution: A Practical Approach to Global Optimization", "type" : "book", "volume" : "28" }, "uris" : [ "http://www.mendeley.com/documents/?uuid=3f9d7fe2-2ad8-4481-a68d-2848bc5bca89" ] } ], "mendeley" : { "formattedCitation" : "(Price &lt;i&gt;et al.&lt;/i&gt;, 2005)", "plainTextFormattedCitation" : "(Price et al., 2005)" }, "properties" : { "noteIndex" : 0 }, "schema" : "https://github.com/citation-style-language/schema/raw/master/csl-citation.json" }</w:instrText>
      </w:r>
      <w:r w:rsidR="00715AAD">
        <w:fldChar w:fldCharType="separate"/>
      </w:r>
      <w:r w:rsidR="00715AAD" w:rsidRPr="00715AAD">
        <w:rPr>
          <w:noProof/>
        </w:rPr>
        <w:t xml:space="preserve">(Price </w:t>
      </w:r>
      <w:r w:rsidR="00715AAD" w:rsidRPr="00715AAD">
        <w:rPr>
          <w:i/>
          <w:noProof/>
        </w:rPr>
        <w:t>et al.</w:t>
      </w:r>
      <w:r w:rsidR="00715AAD" w:rsidRPr="00715AAD">
        <w:rPr>
          <w:noProof/>
        </w:rPr>
        <w:t>, 2005)</w:t>
      </w:r>
      <w:r w:rsidR="00715AAD">
        <w:fldChar w:fldCharType="end"/>
      </w:r>
      <w:r w:rsidR="00D04F6B">
        <w:t xml:space="preserve">. </w:t>
      </w:r>
      <w:r w:rsidR="002045F2">
        <w:t xml:space="preserve">Parameter values can be constrained by a user-specified minimum and maximum; </w:t>
      </w:r>
      <w:r w:rsidR="004771D8">
        <w:t xml:space="preserve">we used </w:t>
      </w:r>
      <w:r w:rsidR="002045F2">
        <w:t xml:space="preserve">the same upper and lower parameter limits that we </w:t>
      </w:r>
      <w:r w:rsidR="004771D8">
        <w:t>applied in</w:t>
      </w:r>
      <w:r w:rsidR="002045F2">
        <w:t xml:space="preserve"> the sensitivity analysis (Table 1).</w:t>
      </w:r>
    </w:p>
    <w:p w14:paraId="35C0C334" w14:textId="6E19061D" w:rsidR="00623B0D" w:rsidRDefault="004771D8" w:rsidP="002045F2">
      <w:pPr>
        <w:ind w:firstLine="360"/>
      </w:pPr>
      <w:r>
        <w:t xml:space="preserve"> </w:t>
      </w:r>
      <w:r w:rsidR="00066FB6">
        <w:t>(</w:t>
      </w:r>
      <w:proofErr w:type="gramStart"/>
      <w:r>
        <w:t>At each iteration</w:t>
      </w:r>
      <w:proofErr w:type="gramEnd"/>
      <w:r>
        <w:t xml:space="preserve"> in the differential evolution algorithm </w:t>
      </w:r>
      <w:r w:rsidR="00730599">
        <w:t xml:space="preserve">we ran LPJ-GUESS for the full 1000-yr </w:t>
      </w:r>
      <w:proofErr w:type="spellStart"/>
      <w:r w:rsidR="00730599">
        <w:t>spinup</w:t>
      </w:r>
      <w:proofErr w:type="spellEnd"/>
      <w:r w:rsidR="00730599">
        <w:t xml:space="preserve"> followed by </w:t>
      </w:r>
      <w:r w:rsidR="00B824B0">
        <w:t xml:space="preserve">a period driven by </w:t>
      </w:r>
      <w:r w:rsidR="00730599">
        <w:t>historic climate data</w:t>
      </w:r>
      <w:r w:rsidR="00B824B0">
        <w:t xml:space="preserve"> and extracted output for water years</w:t>
      </w:r>
      <w:r w:rsidR="00730599">
        <w:t xml:space="preserve"> 2015 and 2016. We ran the model with just one patch to speed computation.</w:t>
      </w:r>
      <w:r w:rsidR="002045F2">
        <w:t xml:space="preserve"> </w:t>
      </w:r>
      <w:r w:rsidR="00E5678A">
        <w:t xml:space="preserve">Only parameters with an |RPCC| &gt; .2 were optimized. For the semi-deciduous parameter optimization, we set parameters that were optimized for the </w:t>
      </w:r>
      <w:proofErr w:type="spellStart"/>
      <w:r w:rsidR="00E5678A">
        <w:t>summergreen</w:t>
      </w:r>
      <w:proofErr w:type="spellEnd"/>
      <w:r w:rsidR="00E5678A">
        <w:t xml:space="preserve"> model but failed to meet this criteria to their optimized value rather than the standard. </w:t>
      </w:r>
      <w:r w:rsidR="00066FB6">
        <w:t xml:space="preserve">– </w:t>
      </w:r>
      <w:proofErr w:type="gramStart"/>
      <w:r w:rsidR="00066FB6">
        <w:t>cut</w:t>
      </w:r>
      <w:proofErr w:type="gramEnd"/>
      <w:r w:rsidR="00066FB6">
        <w:t>?)</w:t>
      </w:r>
    </w:p>
    <w:p w14:paraId="3F0D803A" w14:textId="77777777" w:rsidR="00623B0D" w:rsidRDefault="00623B0D" w:rsidP="00623B0D"/>
    <w:p w14:paraId="1BC99324" w14:textId="77777777" w:rsidR="00623B0D" w:rsidRDefault="00623B0D" w:rsidP="00623B0D"/>
    <w:p w14:paraId="279613A8" w14:textId="4745CCC8" w:rsidR="00623B0D" w:rsidRDefault="00623B0D" w:rsidP="00623B0D">
      <w:pPr>
        <w:pStyle w:val="Heading2"/>
      </w:pPr>
      <w:r>
        <w:t>Model evaluation</w:t>
      </w:r>
    </w:p>
    <w:p w14:paraId="437CEA6C" w14:textId="03B19031" w:rsidR="00623B0D" w:rsidRDefault="00B5119D" w:rsidP="006F04F5">
      <w:pPr>
        <w:ind w:firstLine="720"/>
      </w:pPr>
      <w:r>
        <w:t xml:space="preserve">Once optimal parameters were identified, the </w:t>
      </w:r>
      <w:proofErr w:type="spellStart"/>
      <w:r>
        <w:t>summergreen</w:t>
      </w:r>
      <w:proofErr w:type="spellEnd"/>
      <w:r>
        <w:t xml:space="preserve"> and semi-deciduous </w:t>
      </w:r>
      <w:r w:rsidR="004771D8">
        <w:t xml:space="preserve">shrub </w:t>
      </w:r>
      <w:r>
        <w:t xml:space="preserve">models were each re-run using 100 patches. </w:t>
      </w:r>
      <w:r w:rsidR="00623B0D">
        <w:t xml:space="preserve">We assessed the ability of each model to capture seasonal patterns </w:t>
      </w:r>
      <w:r w:rsidR="00066FB6">
        <w:t>of GPP and LAI using several metrics. For both G</w:t>
      </w:r>
      <w:r w:rsidR="001F70AD">
        <w:t>PP and</w:t>
      </w:r>
      <w:r w:rsidR="004771D8">
        <w:t xml:space="preserve"> LAI, we looked at the SSR</w:t>
      </w:r>
      <w:r w:rsidR="00066FB6">
        <w:t xml:space="preserve"> as a m</w:t>
      </w:r>
      <w:r w:rsidR="001F70AD">
        <w:t>easure of absolute error and</w:t>
      </w:r>
      <w:r w:rsidR="00066FB6">
        <w:t xml:space="preserve"> R</w:t>
      </w:r>
      <w:r w:rsidR="00066FB6" w:rsidRPr="004771D8">
        <w:rPr>
          <w:vertAlign w:val="superscript"/>
        </w:rPr>
        <w:t>2</w:t>
      </w:r>
      <w:r w:rsidR="00066FB6">
        <w:t xml:space="preserve"> as a measure of how well the model matched the monthly pattern. For GPP, we also evaluated </w:t>
      </w:r>
      <w:r w:rsidR="00142A1C">
        <w:t xml:space="preserve">how well each model replicated </w:t>
      </w:r>
      <w:r w:rsidR="00066FB6">
        <w:t>three indicators of seasonality:</w:t>
      </w:r>
      <w:r w:rsidR="00142A1C">
        <w:t xml:space="preserve"> </w:t>
      </w:r>
      <w:r w:rsidR="00066FB6">
        <w:t>the month where GPP first exceeds</w:t>
      </w:r>
      <w:r w:rsidR="006F04F5">
        <w:t xml:space="preserve"> 20% of </w:t>
      </w:r>
      <w:r w:rsidR="00066FB6">
        <w:t xml:space="preserve">the </w:t>
      </w:r>
      <w:r w:rsidR="006F04F5">
        <w:t>max</w:t>
      </w:r>
      <w:r w:rsidR="00066FB6">
        <w:t xml:space="preserve">imum, </w:t>
      </w:r>
      <w:r w:rsidR="006F04F5">
        <w:t>month of max</w:t>
      </w:r>
      <w:r w:rsidR="00066FB6">
        <w:t>imum</w:t>
      </w:r>
      <w:r w:rsidR="006F04F5">
        <w:t xml:space="preserve"> GPP, </w:t>
      </w:r>
      <w:r w:rsidR="00066FB6">
        <w:t xml:space="preserve">and </w:t>
      </w:r>
      <w:r w:rsidR="006F04F5">
        <w:t xml:space="preserve">month where </w:t>
      </w:r>
      <w:r w:rsidR="00066FB6">
        <w:t>GPP first drops below</w:t>
      </w:r>
      <w:r w:rsidR="006F04F5">
        <w:t xml:space="preserve"> 20% of </w:t>
      </w:r>
      <w:r w:rsidR="00066FB6">
        <w:t>the maximum.</w:t>
      </w:r>
      <w:r w:rsidR="001F70AD">
        <w:t xml:space="preserve"> For each of the optimized models we </w:t>
      </w:r>
      <w:r w:rsidR="00830B02">
        <w:t>calculated</w:t>
      </w:r>
      <w:r w:rsidR="006F04F5">
        <w:t xml:space="preserve"> the </w:t>
      </w:r>
      <w:r w:rsidR="002310C2">
        <w:t xml:space="preserve">percent improvement in </w:t>
      </w:r>
      <w:r w:rsidR="00C377F5">
        <w:t>SSR</w:t>
      </w:r>
      <w:r w:rsidR="001F70AD">
        <w:t xml:space="preserve"> </w:t>
      </w:r>
      <w:r w:rsidR="006F04F5">
        <w:t xml:space="preserve">for </w:t>
      </w:r>
      <w:r w:rsidR="00830B02">
        <w:t>GPP and LAI</w:t>
      </w:r>
      <w:r w:rsidR="006F04F5">
        <w:t xml:space="preserve"> over the standard parameterization of LPJ-GUESS.</w:t>
      </w:r>
    </w:p>
    <w:p w14:paraId="2A3A1BA2" w14:textId="68DEC9B3" w:rsidR="00623B0D" w:rsidRPr="00082F85" w:rsidRDefault="00623B0D" w:rsidP="00623B0D">
      <w:r>
        <w:tab/>
        <w:t>We tested the hypothesis that improvements in sagebrush phenology would aff</w:t>
      </w:r>
      <w:r w:rsidR="00E5678A">
        <w:t xml:space="preserve">ect estimates of </w:t>
      </w:r>
      <w:r w:rsidR="006F04F5">
        <w:t>total productivity</w:t>
      </w:r>
      <w:r w:rsidR="00E5678A">
        <w:t xml:space="preserve"> and community composition </w:t>
      </w:r>
      <w:r>
        <w:t>by examining the impact of each model formu</w:t>
      </w:r>
      <w:r w:rsidR="00E5678A">
        <w:t>lation on annual GPP and the ratio</w:t>
      </w:r>
      <w:r>
        <w:t xml:space="preserve"> of shrub </w:t>
      </w:r>
      <w:r w:rsidR="006F04F5">
        <w:t>cover to grass and forb cover.</w:t>
      </w:r>
      <w:r w:rsidR="00795E7F">
        <w:t xml:space="preserve"> This was done individually for each of our four study sites.</w:t>
      </w:r>
    </w:p>
    <w:p w14:paraId="1242ECFF" w14:textId="77777777" w:rsidR="00623B0D" w:rsidRDefault="00623B0D" w:rsidP="00623B0D">
      <w:pPr>
        <w:pStyle w:val="Heading1"/>
      </w:pPr>
      <w:r>
        <w:t>Results</w:t>
      </w:r>
    </w:p>
    <w:p w14:paraId="537DE787" w14:textId="2B29496A" w:rsidR="00A0505A" w:rsidRDefault="00A0505A" w:rsidP="00D67A28">
      <w:pPr>
        <w:pStyle w:val="Heading2"/>
      </w:pPr>
      <w:r>
        <w:t>Variability in seasonal patterns between sites</w:t>
      </w:r>
    </w:p>
    <w:p w14:paraId="3DA98392" w14:textId="771F05C3" w:rsidR="00A0505A" w:rsidRDefault="00A0505A" w:rsidP="00A0505A">
      <w:pPr>
        <w:pStyle w:val="ListParagraph"/>
        <w:numPr>
          <w:ilvl w:val="0"/>
          <w:numId w:val="3"/>
        </w:numPr>
      </w:pPr>
      <w:proofErr w:type="gramStart"/>
      <w:r>
        <w:t>briefly</w:t>
      </w:r>
      <w:proofErr w:type="gramEnd"/>
      <w:r>
        <w:t xml:space="preserve"> decide how seasonality differed if this isn’t stepping on the toes of anyone at RC</w:t>
      </w:r>
    </w:p>
    <w:p w14:paraId="54A29DB1" w14:textId="4598A895" w:rsidR="00A0505A" w:rsidRDefault="00A0505A" w:rsidP="00A0505A">
      <w:pPr>
        <w:pStyle w:val="ListParagraph"/>
        <w:numPr>
          <w:ilvl w:val="1"/>
          <w:numId w:val="3"/>
        </w:numPr>
      </w:pPr>
      <w:proofErr w:type="gramStart"/>
      <w:r>
        <w:t>earlier</w:t>
      </w:r>
      <w:proofErr w:type="gramEnd"/>
      <w:r>
        <w:t xml:space="preserve"> green-up and lower peak GPP at warmer sites</w:t>
      </w:r>
    </w:p>
    <w:p w14:paraId="20281B3C" w14:textId="28497742" w:rsidR="00A0505A" w:rsidRDefault="00A0505A" w:rsidP="00D67A28">
      <w:pPr>
        <w:pStyle w:val="ListParagraph"/>
        <w:numPr>
          <w:ilvl w:val="1"/>
          <w:numId w:val="3"/>
        </w:numPr>
      </w:pPr>
      <w:proofErr w:type="gramStart"/>
      <w:r>
        <w:t>refer</w:t>
      </w:r>
      <w:proofErr w:type="gramEnd"/>
      <w:r>
        <w:t xml:space="preserve"> to table with months of 20%, peak, 20%</w:t>
      </w:r>
    </w:p>
    <w:p w14:paraId="1678E2A0" w14:textId="5B8BF9AF" w:rsidR="00D67A28" w:rsidRPr="00D67A28" w:rsidRDefault="00D67A28" w:rsidP="00D67A28">
      <w:pPr>
        <w:pStyle w:val="Heading2"/>
      </w:pPr>
      <w:r>
        <w:t>Seasonal patterns estimated with LPJ-GUESS and MODIS</w:t>
      </w:r>
    </w:p>
    <w:p w14:paraId="2C8AAFA1" w14:textId="77777777" w:rsidR="00623B0D" w:rsidRDefault="00623B0D" w:rsidP="00623B0D">
      <w:pPr>
        <w:ind w:firstLine="720"/>
      </w:pPr>
      <w:r w:rsidRPr="005932CC">
        <w:t xml:space="preserve">Model runs using the standard parameterization with each of the </w:t>
      </w:r>
      <w:proofErr w:type="gramStart"/>
      <w:r w:rsidRPr="005932CC">
        <w:t>three phenology</w:t>
      </w:r>
      <w:proofErr w:type="gramEnd"/>
      <w:r w:rsidRPr="005932CC">
        <w:t xml:space="preserve"> types revealed substantial differences when compared to the seasonal patterns of GPP from the flux towers and LAI from MODIS (Fig. 1).</w:t>
      </w:r>
      <w:r>
        <w:t xml:space="preserve"> </w:t>
      </w:r>
      <w:r w:rsidRPr="005932CC">
        <w:t xml:space="preserve">LPJ-GUESS tended to over-estimate GPP in the fall regardless of which phenology type was used, and the evergreen and </w:t>
      </w:r>
      <w:proofErr w:type="spellStart"/>
      <w:r w:rsidRPr="005932CC">
        <w:t>summergreen</w:t>
      </w:r>
      <w:proofErr w:type="spellEnd"/>
      <w:r w:rsidRPr="005932CC">
        <w:t xml:space="preserve"> types also over-estimated spring GPP at the two higher-elevation sites. The </w:t>
      </w:r>
      <w:proofErr w:type="spellStart"/>
      <w:r w:rsidRPr="005932CC">
        <w:t>summergreen</w:t>
      </w:r>
      <w:proofErr w:type="spellEnd"/>
      <w:r w:rsidRPr="005932CC">
        <w:t xml:space="preserve"> phenology type tended to under-estimate spring GPP. All three phenology types resulted in a large over-estimation of LAI during the summer season. Model runs with the </w:t>
      </w:r>
      <w:proofErr w:type="spellStart"/>
      <w:r w:rsidRPr="005932CC">
        <w:t>summergreen</w:t>
      </w:r>
      <w:proofErr w:type="spellEnd"/>
      <w:r w:rsidRPr="005932CC">
        <w:t xml:space="preserve"> phenology type compared most favorably to the data (lowest root mean squared error for both GPP and LAI), so we used this phenology type for the sensitivity analysis.</w:t>
      </w:r>
    </w:p>
    <w:p w14:paraId="23F69A8C" w14:textId="2A1286BE" w:rsidR="00D67A28" w:rsidRDefault="00D67A28" w:rsidP="00623B0D">
      <w:pPr>
        <w:ind w:firstLine="720"/>
      </w:pPr>
      <w:r>
        <w:t xml:space="preserve">Estimates of GPP from </w:t>
      </w:r>
      <w:proofErr w:type="spellStart"/>
      <w:r>
        <w:t>modis</w:t>
      </w:r>
      <w:proofErr w:type="spellEnd"/>
      <w:r>
        <w:t xml:space="preserve"> also differed substantially from the flux measurements. </w:t>
      </w:r>
      <w:proofErr w:type="spellStart"/>
      <w:r>
        <w:t>Modis</w:t>
      </w:r>
      <w:proofErr w:type="spellEnd"/>
      <w:r>
        <w:t xml:space="preserve"> web product using MERRA2 was low. Using site-specific climate data improved GPP estimates…</w:t>
      </w:r>
    </w:p>
    <w:p w14:paraId="23C7EA89" w14:textId="05138B7F" w:rsidR="00D67A28" w:rsidRDefault="00D67A28" w:rsidP="00623B0D">
      <w:pPr>
        <w:ind w:firstLine="720"/>
      </w:pPr>
      <w:r>
        <w:t xml:space="preserve">Paragraph about how total carbon flux from that 2-year period differed among models- did phenology biases affect estimates of total carbon uptake? </w:t>
      </w:r>
      <w:proofErr w:type="gramStart"/>
      <w:r>
        <w:t>Analysis currently incomplete.</w:t>
      </w:r>
      <w:proofErr w:type="gramEnd"/>
    </w:p>
    <w:p w14:paraId="5F8087C8" w14:textId="39E81621" w:rsidR="00623B0D" w:rsidRDefault="002F7E5F" w:rsidP="00623B0D">
      <w:pPr>
        <w:pStyle w:val="Heading2"/>
      </w:pPr>
      <w:r>
        <w:t>Parameter sensitivity</w:t>
      </w:r>
    </w:p>
    <w:p w14:paraId="1A466F3D" w14:textId="7E679DF3" w:rsidR="00623B0D" w:rsidRDefault="00D67A28" w:rsidP="00623B0D">
      <w:r>
        <w:tab/>
        <w:t>Of the fifteen</w:t>
      </w:r>
      <w:r w:rsidR="00B76B3B">
        <w:t xml:space="preserve"> variables examined</w:t>
      </w:r>
      <w:r w:rsidR="00623B0D">
        <w:t xml:space="preserve"> </w:t>
      </w:r>
      <w:r w:rsidR="00DC633E">
        <w:t>i</w:t>
      </w:r>
      <w:r w:rsidR="005468BB">
        <w:t>n the sensitivity analysis, eight</w:t>
      </w:r>
      <w:r w:rsidR="00623B0D">
        <w:t xml:space="preserve"> were found to have a substantial influence </w:t>
      </w:r>
      <w:r w:rsidR="005468BB">
        <w:t xml:space="preserve">(|RPCC| &gt; .2) </w:t>
      </w:r>
      <w:r w:rsidR="00623B0D">
        <w:t xml:space="preserve">on </w:t>
      </w:r>
      <w:r w:rsidR="005468BB">
        <w:t>annual GPP, LAI, or FPC (Table 1).  Seven of these parameters were also closely linked to seasonal patterns in relative GPP</w:t>
      </w:r>
      <w:r w:rsidR="00B76B3B">
        <w:t>, and the order of importance was identical to that for the annual variables (Table 2)</w:t>
      </w:r>
      <w:r w:rsidR="0087071A">
        <w:t>. One additional variable (</w:t>
      </w:r>
      <w:proofErr w:type="spellStart"/>
      <w:r w:rsidR="0087071A">
        <w:t>pstemp_low</w:t>
      </w:r>
      <w:proofErr w:type="spellEnd"/>
      <w:r w:rsidR="0087071A">
        <w:t>) also had a strong influence on monthly GPP during certain seasons. Six</w:t>
      </w:r>
      <w:r w:rsidR="00623B0D">
        <w:t xml:space="preserve"> paramet</w:t>
      </w:r>
      <w:r w:rsidR="0087071A">
        <w:t>ers (</w:t>
      </w:r>
      <w:proofErr w:type="spellStart"/>
      <w:r w:rsidR="0087071A">
        <w:t>gmin</w:t>
      </w:r>
      <w:proofErr w:type="spellEnd"/>
      <w:r w:rsidR="0087071A">
        <w:t xml:space="preserve">, </w:t>
      </w:r>
      <w:proofErr w:type="spellStart"/>
      <w:r w:rsidR="0087071A">
        <w:t>greff_min</w:t>
      </w:r>
      <w:proofErr w:type="spellEnd"/>
      <w:r w:rsidR="0087071A">
        <w:t xml:space="preserve">, </w:t>
      </w:r>
      <w:proofErr w:type="spellStart"/>
      <w:r w:rsidR="0087071A">
        <w:t>pstemp_min</w:t>
      </w:r>
      <w:proofErr w:type="spellEnd"/>
      <w:r w:rsidR="00623B0D">
        <w:t xml:space="preserve">, </w:t>
      </w:r>
      <w:proofErr w:type="spellStart"/>
      <w:r w:rsidR="0087071A">
        <w:t>kchill_b</w:t>
      </w:r>
      <w:proofErr w:type="spellEnd"/>
      <w:r w:rsidR="0087071A">
        <w:t>, GDD5, and leaf longevity</w:t>
      </w:r>
      <w:r w:rsidR="00623B0D">
        <w:t xml:space="preserve">) did not have a substantial influence in any of our tests and were excluded from further analyses. </w:t>
      </w:r>
    </w:p>
    <w:p w14:paraId="1B263B1F" w14:textId="6E1DA237" w:rsidR="00623B0D" w:rsidRDefault="00623B0D" w:rsidP="00623B0D">
      <w:r>
        <w:tab/>
        <w:t>In the seasonal analysis, the sign of the relationship between each parameter and the proportion of annual GPP varied according to season</w:t>
      </w:r>
      <w:r w:rsidR="0087071A">
        <w:t xml:space="preserve"> and in some cases across sites. Across all sites, higher values of SLA, </w:t>
      </w:r>
      <w:proofErr w:type="spellStart"/>
      <w:r w:rsidR="0087071A">
        <w:t>ltor_max</w:t>
      </w:r>
      <w:proofErr w:type="spellEnd"/>
      <w:r w:rsidR="0087071A">
        <w:t xml:space="preserve">, </w:t>
      </w:r>
      <w:proofErr w:type="gramStart"/>
      <w:r w:rsidR="0087071A">
        <w:t xml:space="preserve">and  </w:t>
      </w:r>
      <w:proofErr w:type="spellStart"/>
      <w:r w:rsidR="0087071A">
        <w:t>pstemp</w:t>
      </w:r>
      <w:proofErr w:type="gramEnd"/>
      <w:r w:rsidR="0087071A">
        <w:t>_max</w:t>
      </w:r>
      <w:proofErr w:type="spellEnd"/>
      <w:r w:rsidR="0087071A">
        <w:t xml:space="preserve"> were associated with a greater proportion of GPP occurring during the fall. Conversely, higher values of </w:t>
      </w:r>
      <w:proofErr w:type="spellStart"/>
      <w:r w:rsidR="00742800">
        <w:t>root_up</w:t>
      </w:r>
      <w:proofErr w:type="spellEnd"/>
      <w:r w:rsidR="00742800">
        <w:t xml:space="preserve"> and </w:t>
      </w:r>
      <w:proofErr w:type="spellStart"/>
      <w:r w:rsidR="00742800">
        <w:t>pstemp_high</w:t>
      </w:r>
      <w:proofErr w:type="spellEnd"/>
      <w:r w:rsidR="00742800">
        <w:t xml:space="preserve"> were associated with more productivity in the spring (discussion: makes sense. </w:t>
      </w:r>
      <w:proofErr w:type="gramStart"/>
      <w:r w:rsidR="00742800">
        <w:t>Can take advantage of water then water is not limiting).</w:t>
      </w:r>
      <w:proofErr w:type="gramEnd"/>
      <w:r w:rsidR="00742800">
        <w:t xml:space="preserve"> Higher values of </w:t>
      </w:r>
      <w:proofErr w:type="spellStart"/>
      <w:r w:rsidR="00742800">
        <w:t>latosa</w:t>
      </w:r>
      <w:proofErr w:type="spellEnd"/>
      <w:r w:rsidR="00742800">
        <w:t xml:space="preserve"> lead to a lower proportion of GPP occurring during the summer.</w:t>
      </w:r>
    </w:p>
    <w:p w14:paraId="1BAA44C9" w14:textId="2066104F" w:rsidR="00742800" w:rsidRDefault="00742800" w:rsidP="00623B0D">
      <w:r>
        <w:tab/>
        <w:t>Of the twelve parameters considered in our sensitivity analysis using the new phenology routine, ten had a |RPCC| &gt; .2 for at least one annual, seasonal, or monthly variable. The order of variable importance was similar to that from the initial sensitivity analysis. SLA… continued to.</w:t>
      </w:r>
    </w:p>
    <w:p w14:paraId="11B57D13" w14:textId="77777777" w:rsidR="008C52AA" w:rsidRDefault="008C52AA" w:rsidP="00623B0D"/>
    <w:p w14:paraId="060076E6" w14:textId="15D05ED3" w:rsidR="00E5678A" w:rsidRDefault="00E5678A" w:rsidP="00E5678A">
      <w:pPr>
        <w:pStyle w:val="Heading2"/>
      </w:pPr>
      <w:r>
        <w:t>Parameter estimates</w:t>
      </w:r>
    </w:p>
    <w:p w14:paraId="10EE0206" w14:textId="437CCC3E" w:rsidR="00E5678A" w:rsidRDefault="00E5678A" w:rsidP="00E5678A">
      <w:pPr>
        <w:pStyle w:val="ListParagraph"/>
        <w:numPr>
          <w:ilvl w:val="0"/>
          <w:numId w:val="3"/>
        </w:numPr>
      </w:pPr>
      <w:proofErr w:type="gramStart"/>
      <w:r>
        <w:t>for</w:t>
      </w:r>
      <w:proofErr w:type="gramEnd"/>
      <w:r>
        <w:t xml:space="preserve"> parameters estimated in standard model vs. semi-deciduous, how different are the optimal values?</w:t>
      </w:r>
    </w:p>
    <w:p w14:paraId="5ADDFADE" w14:textId="7A6C51D2" w:rsidR="00E5678A" w:rsidRDefault="00E5678A" w:rsidP="00EC1996">
      <w:pPr>
        <w:pStyle w:val="ListParagraph"/>
        <w:numPr>
          <w:ilvl w:val="0"/>
          <w:numId w:val="3"/>
        </w:numPr>
      </w:pPr>
      <w:r>
        <w:t>(</w:t>
      </w:r>
      <w:proofErr w:type="gramStart"/>
      <w:r>
        <w:t>if</w:t>
      </w:r>
      <w:proofErr w:type="gramEnd"/>
      <w:r>
        <w:t xml:space="preserve"> time: optimize for each site separately and see how parameter values compare).</w:t>
      </w:r>
    </w:p>
    <w:p w14:paraId="3D2AEEA3" w14:textId="487ACBAF" w:rsidR="00EC1996" w:rsidRDefault="00EC1996" w:rsidP="00EC1996">
      <w:pPr>
        <w:pStyle w:val="Heading2"/>
      </w:pPr>
      <w:r>
        <w:t>Model performance</w:t>
      </w:r>
    </w:p>
    <w:p w14:paraId="3311AF31" w14:textId="0071020B" w:rsidR="00EC1996" w:rsidRDefault="00EC1996" w:rsidP="00EC1996">
      <w:pPr>
        <w:pStyle w:val="ListParagraph"/>
        <w:numPr>
          <w:ilvl w:val="0"/>
          <w:numId w:val="3"/>
        </w:numPr>
      </w:pPr>
      <w:proofErr w:type="gramStart"/>
      <w:r>
        <w:t>compare</w:t>
      </w:r>
      <w:proofErr w:type="gramEnd"/>
      <w:r>
        <w:t xml:space="preserve"> how 5 models do at matching pattern of monthly GPP: evergreen, </w:t>
      </w:r>
      <w:proofErr w:type="spellStart"/>
      <w:r>
        <w:t>raingreen</w:t>
      </w:r>
      <w:proofErr w:type="spellEnd"/>
      <w:r>
        <w:t xml:space="preserve">, </w:t>
      </w:r>
      <w:proofErr w:type="spellStart"/>
      <w:r>
        <w:t>summergreen</w:t>
      </w:r>
      <w:proofErr w:type="spellEnd"/>
      <w:r>
        <w:t xml:space="preserve">, optimized </w:t>
      </w:r>
      <w:proofErr w:type="spellStart"/>
      <w:r>
        <w:t>summergreen</w:t>
      </w:r>
      <w:proofErr w:type="spellEnd"/>
      <w:r>
        <w:t>, optimized semi-deciduous. Focus on R2.</w:t>
      </w:r>
    </w:p>
    <w:p w14:paraId="2364A5DE" w14:textId="30F5C3E9" w:rsidR="00EC1996" w:rsidRDefault="00EC1996" w:rsidP="00EC1996">
      <w:pPr>
        <w:pStyle w:val="ListParagraph"/>
        <w:numPr>
          <w:ilvl w:val="0"/>
          <w:numId w:val="3"/>
        </w:numPr>
      </w:pPr>
      <w:proofErr w:type="gramStart"/>
      <w:r>
        <w:t>now</w:t>
      </w:r>
      <w:proofErr w:type="gramEnd"/>
      <w:r>
        <w:t xml:space="preserve"> focus just on 3 models: </w:t>
      </w:r>
      <w:proofErr w:type="spellStart"/>
      <w:r>
        <w:t>summergreen</w:t>
      </w:r>
      <w:proofErr w:type="spellEnd"/>
      <w:r>
        <w:t xml:space="preserve">, optimized </w:t>
      </w:r>
      <w:proofErr w:type="spellStart"/>
      <w:r>
        <w:t>summergreen</w:t>
      </w:r>
      <w:proofErr w:type="spellEnd"/>
      <w:r>
        <w:t xml:space="preserve">, and optimized semi-deciduous. </w:t>
      </w:r>
    </w:p>
    <w:p w14:paraId="25EF5B54" w14:textId="47AC9C27" w:rsidR="0070748A" w:rsidRDefault="00EC1996" w:rsidP="0070748A">
      <w:pPr>
        <w:pStyle w:val="ListParagraph"/>
        <w:numPr>
          <w:ilvl w:val="1"/>
          <w:numId w:val="3"/>
        </w:numPr>
      </w:pPr>
      <w:r>
        <w:t>How did they do at hitting key seasonality metrics: month where GPP first hits 20% of peak (spring), month of peak GPP (summer), last month before GPP drops below 20% of peak.</w:t>
      </w:r>
    </w:p>
    <w:p w14:paraId="5258297C" w14:textId="1B3C4A73" w:rsidR="0070748A" w:rsidRDefault="0070748A" w:rsidP="00EC1996">
      <w:pPr>
        <w:pStyle w:val="ListParagraph"/>
        <w:numPr>
          <w:ilvl w:val="1"/>
          <w:numId w:val="3"/>
        </w:numPr>
      </w:pPr>
      <w:proofErr w:type="gramStart"/>
      <w:r>
        <w:t>does</w:t>
      </w:r>
      <w:proofErr w:type="gramEnd"/>
      <w:r>
        <w:t xml:space="preserve"> model capture differences in phenology between the sites?</w:t>
      </w:r>
    </w:p>
    <w:p w14:paraId="6A8F7CCE" w14:textId="43EF6BCB" w:rsidR="0070748A" w:rsidRDefault="0070748A" w:rsidP="00EC1996">
      <w:pPr>
        <w:pStyle w:val="ListParagraph"/>
        <w:numPr>
          <w:ilvl w:val="1"/>
          <w:numId w:val="3"/>
        </w:numPr>
      </w:pPr>
      <w:proofErr w:type="gramStart"/>
      <w:r>
        <w:t>does</w:t>
      </w:r>
      <w:proofErr w:type="gramEnd"/>
      <w:r>
        <w:t xml:space="preserve"> model capture differences in phenology in the two years?</w:t>
      </w:r>
    </w:p>
    <w:p w14:paraId="53072C9A" w14:textId="77777777" w:rsidR="0070748A" w:rsidRDefault="0070748A" w:rsidP="0070748A"/>
    <w:p w14:paraId="10D9CB80" w14:textId="78F649CC" w:rsidR="0070748A" w:rsidRDefault="0070748A" w:rsidP="0070748A">
      <w:pPr>
        <w:pStyle w:val="Heading2"/>
      </w:pPr>
      <w:r>
        <w:t>Impact on model predictions</w:t>
      </w:r>
    </w:p>
    <w:p w14:paraId="7F5E25CB" w14:textId="59DCE710" w:rsidR="0070748A" w:rsidRDefault="0070748A" w:rsidP="0070748A">
      <w:pPr>
        <w:pStyle w:val="ListParagraph"/>
        <w:numPr>
          <w:ilvl w:val="0"/>
          <w:numId w:val="3"/>
        </w:numPr>
      </w:pPr>
      <w:r>
        <w:t>For the three primary models:</w:t>
      </w:r>
    </w:p>
    <w:p w14:paraId="0E609E5B" w14:textId="623EDEE2" w:rsidR="0070748A" w:rsidRDefault="0070748A" w:rsidP="0070748A">
      <w:pPr>
        <w:pStyle w:val="ListParagraph"/>
        <w:numPr>
          <w:ilvl w:val="1"/>
          <w:numId w:val="3"/>
        </w:numPr>
      </w:pPr>
      <w:proofErr w:type="gramStart"/>
      <w:r>
        <w:t>compare</w:t>
      </w:r>
      <w:proofErr w:type="gramEnd"/>
      <w:r>
        <w:t xml:space="preserve"> total annual GPP in 2015 (add 2016? water year so only through Oct).</w:t>
      </w:r>
    </w:p>
    <w:p w14:paraId="66BB7BDF" w14:textId="418C0E4D" w:rsidR="00EC26BA" w:rsidRDefault="00EC26BA" w:rsidP="00EC26BA">
      <w:pPr>
        <w:pStyle w:val="ListParagraph"/>
        <w:numPr>
          <w:ilvl w:val="2"/>
          <w:numId w:val="3"/>
        </w:numPr>
      </w:pPr>
      <w:proofErr w:type="spellStart"/>
      <w:r>
        <w:t>NewPhen</w:t>
      </w:r>
      <w:proofErr w:type="spellEnd"/>
      <w:r>
        <w:t xml:space="preserve"> is the ONLY model that gets the site-site order of productivity correct!</w:t>
      </w:r>
    </w:p>
    <w:p w14:paraId="424BC604" w14:textId="6FF8590C" w:rsidR="002E687D" w:rsidRDefault="002E687D" w:rsidP="00EC26BA">
      <w:pPr>
        <w:pStyle w:val="ListParagraph"/>
        <w:numPr>
          <w:ilvl w:val="2"/>
          <w:numId w:val="3"/>
        </w:numPr>
      </w:pPr>
      <w:proofErr w:type="spellStart"/>
      <w:r>
        <w:t>NewPhen</w:t>
      </w:r>
      <w:proofErr w:type="spellEnd"/>
      <w:r>
        <w:t xml:space="preserve"> is the WORST at predicting the annual total of GPP.</w:t>
      </w:r>
    </w:p>
    <w:p w14:paraId="257D1A25" w14:textId="4B60CFCA" w:rsidR="002E687D" w:rsidRDefault="002E687D" w:rsidP="002E687D">
      <w:pPr>
        <w:pStyle w:val="ListParagraph"/>
        <w:numPr>
          <w:ilvl w:val="1"/>
          <w:numId w:val="3"/>
        </w:numPr>
      </w:pPr>
      <w:proofErr w:type="gramStart"/>
      <w:r>
        <w:t>compare</w:t>
      </w:r>
      <w:proofErr w:type="gramEnd"/>
      <w:r>
        <w:t xml:space="preserve"> total, site pattern, and year-year difference when optimizing just based on GPP</w:t>
      </w:r>
      <w:bookmarkStart w:id="0" w:name="_GoBack"/>
      <w:bookmarkEnd w:id="0"/>
    </w:p>
    <w:p w14:paraId="7DFD2F23" w14:textId="75065596" w:rsidR="0070748A" w:rsidRDefault="0070748A" w:rsidP="0070748A">
      <w:pPr>
        <w:pStyle w:val="ListParagraph"/>
        <w:numPr>
          <w:ilvl w:val="1"/>
          <w:numId w:val="3"/>
        </w:numPr>
      </w:pPr>
      <w:proofErr w:type="gramStart"/>
      <w:r>
        <w:t>compare</w:t>
      </w:r>
      <w:proofErr w:type="gramEnd"/>
      <w:r>
        <w:t xml:space="preserve"> predicted FPC and LAI: do models get the correct range? </w:t>
      </w:r>
      <w:proofErr w:type="gramStart"/>
      <w:r>
        <w:t>do</w:t>
      </w:r>
      <w:proofErr w:type="gramEnd"/>
      <w:r>
        <w:t xml:space="preserve"> they predict the correct ration of </w:t>
      </w:r>
      <w:proofErr w:type="spellStart"/>
      <w:r>
        <w:t>shrub:grass</w:t>
      </w:r>
      <w:proofErr w:type="spellEnd"/>
      <w:r>
        <w:t>? Does optimizing based on GPP help with this prediction?</w:t>
      </w:r>
    </w:p>
    <w:p w14:paraId="5F7108FD" w14:textId="77777777" w:rsidR="0070748A" w:rsidRPr="0070748A" w:rsidRDefault="0070748A" w:rsidP="0070748A">
      <w:pPr>
        <w:pStyle w:val="ListParagraph"/>
        <w:numPr>
          <w:ilvl w:val="0"/>
          <w:numId w:val="3"/>
        </w:numPr>
      </w:pPr>
    </w:p>
    <w:p w14:paraId="7A8BECFC" w14:textId="650F6A65" w:rsidR="008C52AA" w:rsidRDefault="008C52AA" w:rsidP="008C52AA">
      <w:pPr>
        <w:pStyle w:val="Heading1"/>
      </w:pPr>
      <w:r>
        <w:t>Discussion</w:t>
      </w:r>
    </w:p>
    <w:p w14:paraId="10B671AE" w14:textId="71BB5991" w:rsidR="00CF5A8D" w:rsidRDefault="00CF5A8D" w:rsidP="000E3314">
      <w:pPr>
        <w:pStyle w:val="Heading2"/>
        <w:rPr>
          <w:ins w:id="1" w:author="Ben" w:date="2017-07-16T23:24:00Z"/>
        </w:rPr>
      </w:pPr>
      <w:ins w:id="2" w:author="Ben" w:date="2017-07-16T23:24:00Z">
        <w:r>
          <w:t>Maybe start with a paragraph highlighting uncertainties in semi-arid systems, what they are, and where we are in addressing these…</w:t>
        </w:r>
      </w:ins>
    </w:p>
    <w:p w14:paraId="399BA6FF" w14:textId="0352ACA5" w:rsidR="000E3314" w:rsidRDefault="000E3314" w:rsidP="000E3314">
      <w:pPr>
        <w:pStyle w:val="Heading2"/>
      </w:pPr>
      <w:r>
        <w:t>Parameter sensitivity</w:t>
      </w:r>
    </w:p>
    <w:p w14:paraId="79712728" w14:textId="334EA2A1" w:rsidR="00B5119D" w:rsidRDefault="00B5119D" w:rsidP="00B5119D">
      <w:pPr>
        <w:pStyle w:val="ListParagraph"/>
        <w:numPr>
          <w:ilvl w:val="0"/>
          <w:numId w:val="3"/>
        </w:numPr>
      </w:pPr>
      <w:proofErr w:type="gramStart"/>
      <w:r>
        <w:t>note</w:t>
      </w:r>
      <w:proofErr w:type="gramEnd"/>
      <w:r>
        <w:t xml:space="preserve"> differences between the parameters that we identified as important and those that emerged as important in pervious sensitivity analyses where LPJ-GUESS was used.</w:t>
      </w:r>
    </w:p>
    <w:p w14:paraId="288BD469" w14:textId="051706FE" w:rsidR="00E5678A" w:rsidRDefault="001174A2" w:rsidP="00E5678A">
      <w:pPr>
        <w:pStyle w:val="ListParagraph"/>
        <w:numPr>
          <w:ilvl w:val="0"/>
          <w:numId w:val="3"/>
        </w:numPr>
      </w:pPr>
      <w:proofErr w:type="gramStart"/>
      <w:r>
        <w:t>note</w:t>
      </w:r>
      <w:proofErr w:type="gramEnd"/>
      <w:r>
        <w:t xml:space="preserve"> that the model was very sensitive to two out of the three new phenology parameters that we added. Original model sensitive to phengdd5ramp. Both models sensitive to three of four photosynthesis temperature parameters. All of these are things for which we don’t have good data, so using flux data to estimate can be helpful.</w:t>
      </w:r>
    </w:p>
    <w:p w14:paraId="5F74041B" w14:textId="77777777" w:rsidR="00E5678A" w:rsidRDefault="00E5678A" w:rsidP="00E5678A"/>
    <w:p w14:paraId="3566080E" w14:textId="6B19F0B2" w:rsidR="00E5678A" w:rsidRDefault="00E5678A" w:rsidP="00E5678A">
      <w:r>
        <w:t xml:space="preserve">Not sure where to put this, but I’d like to talk about how the optimal parameter values differed between runs. Based on preliminary results it seems like LAI is much higher in the </w:t>
      </w:r>
      <w:proofErr w:type="spellStart"/>
      <w:r>
        <w:t>summergreen</w:t>
      </w:r>
      <w:proofErr w:type="spellEnd"/>
      <w:r>
        <w:t xml:space="preserve"> model (higher than field estimates), and the model might be using that to compensate for issues with phenology, which could cause issues with prediction at different sites or in the future.</w:t>
      </w:r>
    </w:p>
    <w:p w14:paraId="4D244C25" w14:textId="03C6A66D" w:rsidR="004A3464" w:rsidRDefault="004A3464" w:rsidP="004A3464">
      <w:pPr>
        <w:pStyle w:val="Heading2"/>
      </w:pPr>
      <w:r>
        <w:t>Importance of phenology</w:t>
      </w:r>
    </w:p>
    <w:p w14:paraId="2C34E1C9" w14:textId="340E1F34" w:rsidR="004A3464" w:rsidRDefault="004A3464" w:rsidP="004A3464">
      <w:pPr>
        <w:pStyle w:val="ListParagraph"/>
        <w:numPr>
          <w:ilvl w:val="0"/>
          <w:numId w:val="3"/>
        </w:numPr>
      </w:pPr>
      <w:proofErr w:type="gramStart"/>
      <w:r>
        <w:t>estimates</w:t>
      </w:r>
      <w:proofErr w:type="gramEnd"/>
      <w:r>
        <w:t xml:space="preserve"> of overall GPP (annual) improved with new phenology routine (I hope!)</w:t>
      </w:r>
    </w:p>
    <w:p w14:paraId="76EB653B" w14:textId="6571077A" w:rsidR="004A3464" w:rsidRDefault="004A3464" w:rsidP="004A3464">
      <w:pPr>
        <w:pStyle w:val="ListParagraph"/>
        <w:numPr>
          <w:ilvl w:val="0"/>
          <w:numId w:val="3"/>
        </w:numPr>
      </w:pPr>
      <w:proofErr w:type="gramStart"/>
      <w:r>
        <w:t>estimates</w:t>
      </w:r>
      <w:proofErr w:type="gramEnd"/>
      <w:r>
        <w:t xml:space="preserve"> of competitive balance improved (again, I hope </w:t>
      </w:r>
      <w:r>
        <w:sym w:font="Wingdings" w:char="F04A"/>
      </w:r>
      <w:r>
        <w:t>)</w:t>
      </w:r>
    </w:p>
    <w:p w14:paraId="5DBE37D6" w14:textId="39D63CC0" w:rsidR="004A3464" w:rsidRDefault="004A3464" w:rsidP="004A3464">
      <w:pPr>
        <w:pStyle w:val="ListParagraph"/>
        <w:numPr>
          <w:ilvl w:val="0"/>
          <w:numId w:val="3"/>
        </w:numPr>
      </w:pPr>
      <w:proofErr w:type="gramStart"/>
      <w:r>
        <w:t>big</w:t>
      </w:r>
      <w:proofErr w:type="gramEnd"/>
      <w:r>
        <w:t xml:space="preserve"> implications for prediction: </w:t>
      </w:r>
      <w:r w:rsidR="001174A2">
        <w:t>errors in total flux multiplied when we predict over large spatial extents of long time scales. Also need to know how changing climate may alter leaf phenology and be able to predict that accurately</w:t>
      </w:r>
    </w:p>
    <w:p w14:paraId="16D426E6" w14:textId="77777777" w:rsidR="0017399A" w:rsidRDefault="0017399A" w:rsidP="0017399A"/>
    <w:p w14:paraId="12828771" w14:textId="79A4EAE2" w:rsidR="0017399A" w:rsidRDefault="0017399A" w:rsidP="0017399A">
      <w:r>
        <w:t>Comparison/testing of hypotheses from other papers:</w:t>
      </w:r>
    </w:p>
    <w:p w14:paraId="1984928D" w14:textId="0E8327D8" w:rsidR="0017399A" w:rsidRPr="004A3464" w:rsidRDefault="0017399A" w:rsidP="0017399A">
      <w:r>
        <w:fldChar w:fldCharType="begin" w:fldLock="1"/>
      </w:r>
      <w:r w:rsidR="007161BF">
        <w:instrText>ADDIN CSL_CITATION { "citationItems" : [ { "id" : "ITEM-1", "itemData" : { "DOI" : "10.1029/2012JG001960", "ISBN" : "0148-0227", "ISSN" : "01480227", "abstract" : "Accurately simulating gross primary productivity (GPP) in terrestrial\\necosystem models is critical because errors in simulated GPP propagate\\nthrough the model to introduce additional errors in simulated biomass\\nand other fluxes. We evaluated simulated, daily average GPP from 26\\nmodels against estimated GPP at 39 eddy covariance flux tower sites\\nacross the United States and Canada. None of the models in this study\\nmatch estimated GPP within observed uncertainty. On average, models\\noverestimate GPP in winter, spring, and fall, and underestimate GPP in\\nsummer. Models overpredicted GPP under dry conditions and for\\ntemperatures below 0 degrees C. Improvements in simulated soil moisture\\nand ecosystem response to drought or humidity stress will improve\\nsimulated GPP under dry conditions. Adding a low-temperature response to\\nshut down GPP for temperatures below 0 degrees C will reduce the\\npositive bias in winter, spring, and fall and improve simulated\\nphenology. The negative bias in summer and poor overall performance\\nresulted from mismatches between simulated and observed light use\\nefficiency (LUE). Improving simulated GPP requires better leaf-to-canopy\\nscaling and better values of model parameters that control the maximum\\npotential GPP, such as epsilon(max) (LUE), V-cmax (unstressed Rubisco\\ncatalytic capacity) or Jmax (the maximum electron transport rate).", "author" : [ { "dropping-particle" : "", "family" : "Schaefer", "given" : "Kevin", "non-dropping-particle" : "", "parse-names" : false, "suffix" : "" }, { "dropping-particle" : "", "family" : "Schwalm", "given" : "Christopher R.", "non-dropping-particle" : "", "parse-names" : false, "suffix" : "" }, { "dropping-particle" : "", "family" : "Williams", "given" : "Chris", "non-dropping-particle" : "", "parse-names" : false, "suffix" : "" }, { "dropping-particle" : "", "family" : "Arain", "given" : "M. Altaf", "non-dropping-particle" : "", "parse-names" : false, "suffix" : "" }, { "dropping-particle" : "", "family" : "Barr", "given" : "Alan", "non-dropping-particle" : "", "parse-names" : false, "suffix" : "" }, { "dropping-particle" : "", "family" : "Chen", "given" : "Jing M.", "non-dropping-particle" : "", "parse-names" : false, "suffix" : "" }, { "dropping-particle" : "", "family" : "Davis", "given" : "Kenneth J.", "non-dropping-particle" : "", "parse-names" : false, "suffix" : "" }, { "dropping-particle" : "", "family" : "Dimitrov", "given" : "Dimitre", "non-dropping-particle" : "", "parse-names" : false, "suffix" : "" }, { "dropping-particle" : "", "family" : "Hilton", "given" : "Timothy W.", "non-dropping-particle" : "", "parse-names" : false, "suffix" : "" }, { "dropping-particle" : "", "family" : "Hollinger", "given" : "David Y.", "non-dropping-particle" : "", "parse-names" : false, "suffix" : "" }, { "dropping-particle" : "", "family" : "Humphreys", "given" : "Elyn", "non-dropping-particle" : "", "parse-names" : false, "suffix" : "" }, { "dropping-particle" : "", "family" : "Poulter", "given" : "Benjamin", "non-dropping-particle" : "", "parse-names" : false, "suffix" : "" }, { "dropping-particle" : "", "family" : "Raczka", "given" : "Brett M.", "non-dropping-particle" : "", "parse-names" : false, "suffix" : "" }, { "dropping-particle" : "", "family" : "Richardson", "given" : "Andrew D.", "non-dropping-particle" : "", "parse-names" : false, "suffix" : "" }, { "dropping-particle" : "", "family" : "Sahoo", "given" : "Alok", "non-dropping-particle" : "", "parse-names" : false, "suffix" : "" }, { "dropping-particle" : "", "family" : "Thornton", "given" : "Peter", "non-dropping-particle" : "", "parse-names" : false, "suffix" : "" }, { "dropping-particle" : "", "family" : "Vargas", "given" : "Rodrigo", "non-dropping-particle" : "", "parse-names" : false, "suffix" : "" }, { "dropping-particle" : "", "family" : "Verbeeck", "given" : "Hans", "non-dropping-particle" : "", "parse-names" : false, "suffix" : "" }, { "dropping-particle" : "", "family" : "Anderson", "given" : "Ryan", "non-dropping-particle" : "", "parse-names" : false, "suffix" : "" }, { "dropping-particle" : "", "family" : "Baker", "given" : "Ian", "non-dropping-particle" : "", "parse-names" : false, "suffix" : "" }, { "dropping-particle" : "", "family" : "Black", "given" : "T. Andrew", "non-dropping-particle" : "", "parse-names" : false, "suffix" : "" }, { "dropping-particle" : "", "family" : "Bolstad", "given" : "Paul", "non-dropping-particle" : "", "parse-names" : false, "suffix" : "" }, { "dropping-particle" : "", "family" : "Chen", "given" : "Jiquan", "non-dropping-particle" : "", "parse-names" : false, "suffix" : "" }, { "dropping-particle" : "", "family" : "Curtis", "given" : "Peter S.", "non-dropping-particle" : "", "parse-names" : false, "suffix" : "" }, { "dropping-particle" : "", "family" : "Desai", "given" : "Ankur R.", "non-dropping-particle" : "", "parse-names" : false, "suffix" : "" }, { "dropping-particle" : "", "family" : "Dietze", "given" : "Michael", "non-dropping-particle" : "", "parse-names" : false, "suffix" : "" }, { "dropping-particle" : "", "family" : "Dragoni", "given" : "Danilo", "non-dropping-particle" : "", "parse-names" : false, "suffix" : "" }, { "dropping-particle" : "", "family" : "Gough", "given" : "Christopher", "non-dropping-particle" : "", "parse-names" : false, "suffix" : "" }, { "dropping-particle" : "", "family" : "Grant", "given" : "Robert F.", "non-dropping-particle" : "", "parse-names" : false, "suffix" : "" }, { "dropping-particle" : "", "family" : "Gu", "given" : "Lianhong", "non-dropping-particle" : "", "parse-names" : false, "suffix" : "" }, { "dropping-particle" : "", "family" : "Jain", "given" : "Atul", "non-dropping-particle" : "", "parse-names" : false, "suffix" : "" }, { "dropping-particle" : "", "family" : "Kucharik", "given" : "Chris", "non-dropping-particle" : "", "parse-names" : false, "suffix" : "" }, { "dropping-particle" : "", "family" : "Law", "given" : "Beverly", "non-dropping-particle" : "", "parse-names" : false, "suffix" : "" }, { "dropping-particle" : "", "family" : "Liu", "given" : "Shuguang", "non-dropping-particle" : "", "parse-names" : false, "suffix" : "" }, { "dropping-particle" : "", "family" : "Lokipitiya", "given" : "Erandathie", "non-dropping-particle" : "", "parse-names" : false, "suffix" : "" }, { "dropping-particle" : "", "family" : "Margolis", "given" : "Hank A.", "non-dropping-particle" : "", "parse-names" : false, "suffix" : "" }, { "dropping-particle" : "", "family" : "Matamala", "given" : "Roser", "non-dropping-particle" : "", "parse-names" : false, "suffix" : "" }, { "dropping-particle" : "", "family" : "McCaughey", "given" : "J. Harry", "non-dropping-particle" : "", "parse-names" : false, "suffix" : "" }, { "dropping-particle" : "", "family" : "Monson", "given" : "Russ", "non-dropping-particle" : "", "parse-names" : false, "suffix" : "" }, { "dropping-particle" : "", "family" : "Munger", "given" : "J. William", "non-dropping-particle" : "", "parse-names" : false, "suffix" : "" }, { "dropping-particle" : "", "family" : "Oechel", "given" : "Walter", "non-dropping-particle" : "", "parse-names" : false, "suffix" : "" }, { "dropping-particle" : "", "family" : "Peng", "given" : "Changhui", "non-dropping-particle" : "", "parse-names" : false, "suffix" : "" }, { "dropping-particle" : "", "family" : "Price", "given" : "David T.", "non-dropping-particle" : "", "parse-names" : false, "suffix" : "" }, { "dropping-particle" : "", "family" : "Ricciuto", "given" : "Dan", "non-dropping-particle" : "", "parse-names" : false, "suffix" : "" }, { "dropping-particle" : "", "family" : "Riley", "given" : "William J.", "non-dropping-particle" : "", "parse-names" : false, "suffix" : "" }, { "dropping-particle" : "", "family" : "Roulet", "given" : "Nigel", "non-dropping-particle" : "", "parse-names" : false, "suffix" : "" }, { "dropping-particle" : "", "family" : "Tian", "given" : "Hanqin", "non-dropping-particle" : "", "parse-names" : false, "suffix" : "" }, { "dropping-particle" : "", "family" : "Tonitto", "given" : "Christina", "non-dropping-particle" : "", "parse-names" : false, "suffix" : "" }, { "dropping-particle" : "", "family" : "Torn", "given" : "Margaret", "non-dropping-particle" : "", "parse-names" : false, "suffix" : "" }, { "dropping-particle" : "", "family" : "Weng", "given" : "Ensheng", "non-dropping-particle" : "", "parse-names" : false, "suffix" : "" }, { "dropping-particle" : "", "family" : "Zhou", "given" : "Xiaolu", "non-dropping-particle" : "", "parse-names" : false, "suffix" : "" } ], "container-title" : "Journal of Geophysical Research: Biogeosciences", "id" : "ITEM-1", "issue" : "3", "issued" : { "date-parts" : [ [ "2012" ] ] }, "note" : "- found same pattern as amazon paper- understimate GPP in summer, over-estimate throughout the rest of the year.\n- grassland and Savanna sites were the worst (models do better at forest sites)\n- Conclude that to fix seasonal patterns, must:\na) add low-temp response to shut down gpp when cool\nb) improve leaf-to-canopy scaling, LUE, and Vcmax or Jmax", "page" : "1-15", "title" : "A model-data comparison of gross primary productivity: Results from the north American carbon program site synthesis", "type" : "article-journal", "volume" : "117" }, "uris" : [ "http://www.mendeley.com/documents/?uuid=e8389fe3-9485-40bb-b883-611065693b18" ] } ], "mendeley" : { "formattedCitation" : "(Schaefer &lt;i&gt;et al.&lt;/i&gt;, 2012)", "plainTextFormattedCitation" : "(Schaefer et al., 2012)", "previouslyFormattedCitation" : "(Schaefer &lt;i&gt;et al.&lt;/i&gt;, 2012)" }, "properties" : { "noteIndex" : 0 }, "schema" : "https://github.com/citation-style-language/schema/raw/master/csl-citation.json" }</w:instrText>
      </w:r>
      <w:r>
        <w:fldChar w:fldCharType="separate"/>
      </w:r>
      <w:r w:rsidRPr="0017399A">
        <w:rPr>
          <w:noProof/>
        </w:rPr>
        <w:t xml:space="preserve">(Schaefer </w:t>
      </w:r>
      <w:r w:rsidRPr="0017399A">
        <w:rPr>
          <w:i/>
          <w:noProof/>
        </w:rPr>
        <w:t>et al.</w:t>
      </w:r>
      <w:r w:rsidRPr="0017399A">
        <w:rPr>
          <w:noProof/>
        </w:rPr>
        <w:t>, 2012)</w:t>
      </w:r>
      <w:r>
        <w:fldChar w:fldCharType="end"/>
      </w:r>
      <w:r>
        <w:t xml:space="preserve">: improving </w:t>
      </w:r>
      <w:proofErr w:type="spellStart"/>
      <w:r>
        <w:t>ps</w:t>
      </w:r>
      <w:proofErr w:type="spellEnd"/>
      <w:r>
        <w:t xml:space="preserve"> temp parameters/process will reduce over-estimation of GPP in spring and fall. Optim1 does this: </w:t>
      </w:r>
      <w:proofErr w:type="spellStart"/>
      <w:r>
        <w:t>pstemp_min</w:t>
      </w:r>
      <w:proofErr w:type="spellEnd"/>
      <w:r>
        <w:t xml:space="preserve"> actually goes down a bit, </w:t>
      </w:r>
      <w:proofErr w:type="spellStart"/>
      <w:r>
        <w:t>pstemp_lo</w:t>
      </w:r>
      <w:proofErr w:type="spellEnd"/>
      <w:r>
        <w:t xml:space="preserve"> is similar or slight increase (depends which </w:t>
      </w:r>
      <w:proofErr w:type="spellStart"/>
      <w:r>
        <w:t>optim</w:t>
      </w:r>
      <w:proofErr w:type="spellEnd"/>
      <w:r>
        <w:t xml:space="preserve"> routine), </w:t>
      </w:r>
      <w:proofErr w:type="gramStart"/>
      <w:r w:rsidR="009533EA">
        <w:t>phen5</w:t>
      </w:r>
      <w:proofErr w:type="gramEnd"/>
      <w:r w:rsidR="009533EA">
        <w:t xml:space="preserve"> ramp changed a lot. Interestingly though, sensitivity analysis revealed that other parameters (Sla, </w:t>
      </w:r>
      <w:proofErr w:type="spellStart"/>
      <w:r w:rsidR="009533EA">
        <w:t>root_up</w:t>
      </w:r>
      <w:proofErr w:type="spellEnd"/>
      <w:r w:rsidR="009533EA">
        <w:t xml:space="preserve">, </w:t>
      </w:r>
      <w:proofErr w:type="spellStart"/>
      <w:r w:rsidR="009533EA">
        <w:t>ltor</w:t>
      </w:r>
      <w:proofErr w:type="spellEnd"/>
      <w:r w:rsidR="009533EA">
        <w:t xml:space="preserve">) had bigger impact on spring vs. summer. </w:t>
      </w:r>
      <w:proofErr w:type="spellStart"/>
      <w:r w:rsidR="009533EA">
        <w:t>Root_up</w:t>
      </w:r>
      <w:proofErr w:type="spellEnd"/>
      <w:r w:rsidR="009533EA">
        <w:t xml:space="preserve"> makes sense- need deep roots in summer, want less shallow roots in spring when water abundant.</w:t>
      </w:r>
    </w:p>
    <w:p w14:paraId="04F81DE6" w14:textId="6239BF4A" w:rsidR="00B5119D" w:rsidRDefault="000E3314" w:rsidP="000E3314">
      <w:pPr>
        <w:pStyle w:val="Heading2"/>
      </w:pPr>
      <w:r>
        <w:t>The problem with resolution</w:t>
      </w:r>
    </w:p>
    <w:p w14:paraId="194409D4" w14:textId="4359E3ED" w:rsidR="000E3314" w:rsidRDefault="000E3314" w:rsidP="000E3314">
      <w:pPr>
        <w:pStyle w:val="ListParagraph"/>
        <w:numPr>
          <w:ilvl w:val="0"/>
          <w:numId w:val="3"/>
        </w:numPr>
      </w:pPr>
      <w:proofErr w:type="spellStart"/>
      <w:proofErr w:type="gramStart"/>
      <w:r>
        <w:t>modis</w:t>
      </w:r>
      <w:proofErr w:type="spellEnd"/>
      <w:proofErr w:type="gramEnd"/>
      <w:r>
        <w:t xml:space="preserve"> GPP from MERRA2 is clearly way off- improved when used local climate data</w:t>
      </w:r>
    </w:p>
    <w:p w14:paraId="5C6C5957" w14:textId="00895452" w:rsidR="000E3314" w:rsidRDefault="000E3314" w:rsidP="000E3314">
      <w:pPr>
        <w:pStyle w:val="ListParagraph"/>
        <w:numPr>
          <w:ilvl w:val="0"/>
          <w:numId w:val="3"/>
        </w:numPr>
      </w:pPr>
      <w:proofErr w:type="gramStart"/>
      <w:r>
        <w:t>some</w:t>
      </w:r>
      <w:proofErr w:type="gramEnd"/>
      <w:r>
        <w:t xml:space="preserve"> of the remaining discrepancies between GPP predicted by LPJ-GUESS with the semi-deciduous phenology type and GPP measured at flux sites can also be attributed to issues with resolution- both spatial and temporal.</w:t>
      </w:r>
    </w:p>
    <w:p w14:paraId="5DE688DE" w14:textId="1B2DA0BC" w:rsidR="000E3314" w:rsidRDefault="000E3314" w:rsidP="000E3314">
      <w:pPr>
        <w:pStyle w:val="ListParagraph"/>
        <w:numPr>
          <w:ilvl w:val="1"/>
          <w:numId w:val="3"/>
        </w:numPr>
      </w:pPr>
      <w:r>
        <w:t xml:space="preserve">Soil and climate data is 1-km resolution, in reality the environment is much more heterogeneous. The MBS and burn sites are both in areas that benefit from </w:t>
      </w:r>
      <w:r w:rsidR="004A3464">
        <w:t>uphill snow drifts that reduce water stress</w:t>
      </w:r>
    </w:p>
    <w:p w14:paraId="1086B72B" w14:textId="65661178" w:rsidR="004A3464" w:rsidRDefault="004A3464" w:rsidP="000E3314">
      <w:pPr>
        <w:pStyle w:val="ListParagraph"/>
        <w:numPr>
          <w:ilvl w:val="1"/>
          <w:numId w:val="3"/>
        </w:numPr>
      </w:pPr>
      <w:r>
        <w:t xml:space="preserve">Model output is at monthly resolution. … </w:t>
      </w:r>
      <w:proofErr w:type="gramStart"/>
      <w:r>
        <w:t>help</w:t>
      </w:r>
      <w:proofErr w:type="gramEnd"/>
      <w:r>
        <w:t xml:space="preserve"> with issues this causes?</w:t>
      </w:r>
    </w:p>
    <w:p w14:paraId="59F6A007" w14:textId="6F5CA9CE" w:rsidR="004A3464" w:rsidRDefault="004A3464" w:rsidP="004A3464">
      <w:pPr>
        <w:pStyle w:val="Heading2"/>
      </w:pPr>
      <w:r>
        <w:t>Additional model development</w:t>
      </w:r>
    </w:p>
    <w:p w14:paraId="08E25ED4" w14:textId="3B8CF22C" w:rsidR="004A3464" w:rsidRDefault="004A3464" w:rsidP="009D7E19">
      <w:pPr>
        <w:pStyle w:val="ListParagraph"/>
        <w:numPr>
          <w:ilvl w:val="0"/>
          <w:numId w:val="10"/>
        </w:numPr>
      </w:pPr>
      <w:proofErr w:type="gramStart"/>
      <w:r>
        <w:t>our</w:t>
      </w:r>
      <w:proofErr w:type="gramEnd"/>
      <w:r>
        <w:t xml:space="preserve"> work has shown the potential to improve carbon flux estimates by improving phenology, but there is still room for improvement.</w:t>
      </w:r>
    </w:p>
    <w:p w14:paraId="50EB25EB" w14:textId="30D83087" w:rsidR="004A3464" w:rsidRDefault="004A3464" w:rsidP="009D7E19">
      <w:pPr>
        <w:pStyle w:val="ListParagraph"/>
        <w:numPr>
          <w:ilvl w:val="1"/>
          <w:numId w:val="10"/>
        </w:numPr>
      </w:pPr>
      <w:proofErr w:type="gramStart"/>
      <w:r>
        <w:t>issue</w:t>
      </w:r>
      <w:proofErr w:type="gramEnd"/>
      <w:r>
        <w:t xml:space="preserve"> with over-estimate in fall… grass?. </w:t>
      </w:r>
    </w:p>
    <w:p w14:paraId="70CA6915" w14:textId="41900533" w:rsidR="004A3464" w:rsidRDefault="004A3464" w:rsidP="009D7E19">
      <w:pPr>
        <w:pStyle w:val="ListParagraph"/>
        <w:numPr>
          <w:ilvl w:val="1"/>
          <w:numId w:val="10"/>
        </w:numPr>
      </w:pPr>
      <w:proofErr w:type="gramStart"/>
      <w:r>
        <w:t>flux</w:t>
      </w:r>
      <w:proofErr w:type="gramEnd"/>
      <w:r>
        <w:t xml:space="preserve"> data doesn’t provide info on GPP at the species level, so hard to improve one PFT if the other is still causing problems- and we know that grass does (cite PHACE paper).</w:t>
      </w:r>
    </w:p>
    <w:p w14:paraId="0F15E969" w14:textId="07D01916" w:rsidR="004A3464" w:rsidRDefault="004A3464" w:rsidP="009D7E19">
      <w:pPr>
        <w:pStyle w:val="ListParagraph"/>
        <w:numPr>
          <w:ilvl w:val="1"/>
          <w:numId w:val="10"/>
        </w:numPr>
      </w:pPr>
      <w:proofErr w:type="gramStart"/>
      <w:r>
        <w:t>winter</w:t>
      </w:r>
      <w:proofErr w:type="gramEnd"/>
      <w:r>
        <w:t xml:space="preserve"> GPP stays low even when </w:t>
      </w:r>
      <w:proofErr w:type="spellStart"/>
      <w:r>
        <w:t>phenwinter</w:t>
      </w:r>
      <w:proofErr w:type="spellEnd"/>
      <w:r>
        <w:t xml:space="preserve"> is high. Why?</w:t>
      </w:r>
    </w:p>
    <w:p w14:paraId="6AE5752D" w14:textId="111E9BCE" w:rsidR="001174A2" w:rsidRDefault="001174A2" w:rsidP="009D7E19">
      <w:pPr>
        <w:pStyle w:val="ListParagraph"/>
        <w:numPr>
          <w:ilvl w:val="1"/>
          <w:numId w:val="10"/>
        </w:numPr>
      </w:pPr>
      <w:proofErr w:type="gramStart"/>
      <w:r>
        <w:t>still</w:t>
      </w:r>
      <w:proofErr w:type="gramEnd"/>
      <w:r>
        <w:t xml:space="preserve"> have an issue where if the peak is correct the spring and fall are too high- this issue was evident in the </w:t>
      </w:r>
      <w:proofErr w:type="spellStart"/>
      <w:r>
        <w:t>modis</w:t>
      </w:r>
      <w:proofErr w:type="spellEnd"/>
      <w:r>
        <w:t xml:space="preserve"> GPP as well. Why? </w:t>
      </w:r>
      <w:proofErr w:type="gramStart"/>
      <w:r>
        <w:t>seems</w:t>
      </w:r>
      <w:proofErr w:type="gramEnd"/>
      <w:r>
        <w:t xml:space="preserve"> an issue with most veg models (same in Richardson paper).</w:t>
      </w:r>
    </w:p>
    <w:p w14:paraId="5E4BE6EE" w14:textId="4C73617A" w:rsidR="001174A2" w:rsidRDefault="001174A2" w:rsidP="009D7E19">
      <w:pPr>
        <w:pStyle w:val="ListParagraph"/>
        <w:numPr>
          <w:ilvl w:val="1"/>
          <w:numId w:val="10"/>
        </w:numPr>
      </w:pPr>
      <w:proofErr w:type="gramStart"/>
      <w:r>
        <w:t>need</w:t>
      </w:r>
      <w:proofErr w:type="gramEnd"/>
      <w:r>
        <w:t xml:space="preserve"> to better capture year-year variability, as well as potential for adaptation. We know that the optimal temp for photosynthesis in sage shifts higher throughout the summer, so whole range could shift higher as the climate warms- it has that potential.</w:t>
      </w:r>
    </w:p>
    <w:p w14:paraId="36E0701E" w14:textId="5B39FDA6" w:rsidR="001F083D" w:rsidRDefault="001F083D" w:rsidP="009D7E19">
      <w:pPr>
        <w:pStyle w:val="ListParagraph"/>
        <w:numPr>
          <w:ilvl w:val="1"/>
          <w:numId w:val="10"/>
        </w:numPr>
      </w:pPr>
      <w:proofErr w:type="gramStart"/>
      <w:r>
        <w:t>would</w:t>
      </w:r>
      <w:proofErr w:type="gramEnd"/>
      <w:r>
        <w:t xml:space="preserve"> be better if mechanistic- what cue causes </w:t>
      </w:r>
      <w:proofErr w:type="spellStart"/>
      <w:r>
        <w:t>greenup</w:t>
      </w:r>
      <w:proofErr w:type="spellEnd"/>
      <w:r>
        <w:t xml:space="preserve"> and </w:t>
      </w:r>
      <w:proofErr w:type="spellStart"/>
      <w:r>
        <w:t>browndown</w:t>
      </w:r>
      <w:proofErr w:type="spellEnd"/>
      <w:r>
        <w:t xml:space="preserve">? </w:t>
      </w:r>
      <w:proofErr w:type="gramStart"/>
      <w:r>
        <w:t>unfortunately</w:t>
      </w:r>
      <w:proofErr w:type="gramEnd"/>
      <w:r>
        <w:t xml:space="preserve"> this is not well understood (cite) and may vary by </w:t>
      </w:r>
      <w:proofErr w:type="spellStart"/>
      <w:r>
        <w:t>sp</w:t>
      </w:r>
      <w:proofErr w:type="spellEnd"/>
      <w:r>
        <w:t xml:space="preserve"> (cite), so our more generalized approach may be the best we can do right now.</w:t>
      </w:r>
    </w:p>
    <w:p w14:paraId="068AED23" w14:textId="3E50D4AF" w:rsidR="006A2375" w:rsidRDefault="006A2375" w:rsidP="009D7E19">
      <w:pPr>
        <w:pStyle w:val="ListParagraph"/>
        <w:numPr>
          <w:ilvl w:val="1"/>
          <w:numId w:val="10"/>
        </w:numPr>
      </w:pPr>
      <w:r>
        <w:t>Despite using generalized parameters developed for temperate ecosystems, the original model provided relatively good estimates of annual GPP. This was possible due to the tendency to under-estimate spring fluxes and over-estimate fall fluxes, causing the annual total to balance out. This nonetheless masks a significant problem in capturing seasonal patterns, and also results in an unrealistically high LAI.</w:t>
      </w:r>
    </w:p>
    <w:p w14:paraId="69BA620B" w14:textId="7003CDB3" w:rsidR="0017399A" w:rsidRDefault="0017399A" w:rsidP="009D7E19">
      <w:pPr>
        <w:pStyle w:val="ListParagraph"/>
        <w:numPr>
          <w:ilvl w:val="1"/>
          <w:numId w:val="10"/>
        </w:numPr>
      </w:pPr>
      <w:proofErr w:type="gramStart"/>
      <w:r>
        <w:t>we</w:t>
      </w:r>
      <w:proofErr w:type="gramEnd"/>
      <w:r>
        <w:t xml:space="preserve"> over-estimate GPP in dry conditions- matches finding of </w:t>
      </w:r>
      <w:r>
        <w:fldChar w:fldCharType="begin" w:fldLock="1"/>
      </w:r>
      <w:r w:rsidR="007161BF">
        <w:instrText>ADDIN CSL_CITATION { "citationItems" : [ { "id" : "ITEM-1", "itemData" : { "DOI" : "10.1029/2012JG001960", "ISBN" : "0148-0227", "ISSN" : "01480227", "abstract" : "Accurately simulating gross primary productivity (GPP) in terrestrial\\necosystem models is critical because errors in simulated GPP propagate\\nthrough the model to introduce additional errors in simulated biomass\\nand other fluxes. We evaluated simulated, daily average GPP from 26\\nmodels against estimated GPP at 39 eddy covariance flux tower sites\\nacross the United States and Canada. None of the models in this study\\nmatch estimated GPP within observed uncertainty. On average, models\\noverestimate GPP in winter, spring, and fall, and underestimate GPP in\\nsummer. Models overpredicted GPP under dry conditions and for\\ntemperatures below 0 degrees C. Improvements in simulated soil moisture\\nand ecosystem response to drought or humidity stress will improve\\nsimulated GPP under dry conditions. Adding a low-temperature response to\\nshut down GPP for temperatures below 0 degrees C will reduce the\\npositive bias in winter, spring, and fall and improve simulated\\nphenology. The negative bias in summer and poor overall performance\\nresulted from mismatches between simulated and observed light use\\nefficiency (LUE). Improving simulated GPP requires better leaf-to-canopy\\nscaling and better values of model parameters that control the maximum\\npotential GPP, such as epsilon(max) (LUE), V-cmax (unstressed Rubisco\\ncatalytic capacity) or Jmax (the maximum electron transport rate).", "author" : [ { "dropping-particle" : "", "family" : "Schaefer", "given" : "Kevin", "non-dropping-particle" : "", "parse-names" : false, "suffix" : "" }, { "dropping-particle" : "", "family" : "Schwalm", "given" : "Christopher R.", "non-dropping-particle" : "", "parse-names" : false, "suffix" : "" }, { "dropping-particle" : "", "family" : "Williams", "given" : "Chris", "non-dropping-particle" : "", "parse-names" : false, "suffix" : "" }, { "dropping-particle" : "", "family" : "Arain", "given" : "M. Altaf", "non-dropping-particle" : "", "parse-names" : false, "suffix" : "" }, { "dropping-particle" : "", "family" : "Barr", "given" : "Alan", "non-dropping-particle" : "", "parse-names" : false, "suffix" : "" }, { "dropping-particle" : "", "family" : "Chen", "given" : "Jing M.", "non-dropping-particle" : "", "parse-names" : false, "suffix" : "" }, { "dropping-particle" : "", "family" : "Davis", "given" : "Kenneth J.", "non-dropping-particle" : "", "parse-names" : false, "suffix" : "" }, { "dropping-particle" : "", "family" : "Dimitrov", "given" : "Dimitre", "non-dropping-particle" : "", "parse-names" : false, "suffix" : "" }, { "dropping-particle" : "", "family" : "Hilton", "given" : "Timothy W.", "non-dropping-particle" : "", "parse-names" : false, "suffix" : "" }, { "dropping-particle" : "", "family" : "Hollinger", "given" : "David Y.", "non-dropping-particle" : "", "parse-names" : false, "suffix" : "" }, { "dropping-particle" : "", "family" : "Humphreys", "given" : "Elyn", "non-dropping-particle" : "", "parse-names" : false, "suffix" : "" }, { "dropping-particle" : "", "family" : "Poulter", "given" : "Benjamin", "non-dropping-particle" : "", "parse-names" : false, "suffix" : "" }, { "dropping-particle" : "", "family" : "Raczka", "given" : "Brett M.", "non-dropping-particle" : "", "parse-names" : false, "suffix" : "" }, { "dropping-particle" : "", "family" : "Richardson", "given" : "Andrew D.", "non-dropping-particle" : "", "parse-names" : false, "suffix" : "" }, { "dropping-particle" : "", "family" : "Sahoo", "given" : "Alok", "non-dropping-particle" : "", "parse-names" : false, "suffix" : "" }, { "dropping-particle" : "", "family" : "Thornton", "given" : "Peter", "non-dropping-particle" : "", "parse-names" : false, "suffix" : "" }, { "dropping-particle" : "", "family" : "Vargas", "given" : "Rodrigo", "non-dropping-particle" : "", "parse-names" : false, "suffix" : "" }, { "dropping-particle" : "", "family" : "Verbeeck", "given" : "Hans", "non-dropping-particle" : "", "parse-names" : false, "suffix" : "" }, { "dropping-particle" : "", "family" : "Anderson", "given" : "Ryan", "non-dropping-particle" : "", "parse-names" : false, "suffix" : "" }, { "dropping-particle" : "", "family" : "Baker", "given" : "Ian", "non-dropping-particle" : "", "parse-names" : false, "suffix" : "" }, { "dropping-particle" : "", "family" : "Black", "given" : "T. Andrew", "non-dropping-particle" : "", "parse-names" : false, "suffix" : "" }, { "dropping-particle" : "", "family" : "Bolstad", "given" : "Paul", "non-dropping-particle" : "", "parse-names" : false, "suffix" : "" }, { "dropping-particle" : "", "family" : "Chen", "given" : "Jiquan", "non-dropping-particle" : "", "parse-names" : false, "suffix" : "" }, { "dropping-particle" : "", "family" : "Curtis", "given" : "Peter S.", "non-dropping-particle" : "", "parse-names" : false, "suffix" : "" }, { "dropping-particle" : "", "family" : "Desai", "given" : "Ankur R.", "non-dropping-particle" : "", "parse-names" : false, "suffix" : "" }, { "dropping-particle" : "", "family" : "Dietze", "given" : "Michael", "non-dropping-particle" : "", "parse-names" : false, "suffix" : "" }, { "dropping-particle" : "", "family" : "Dragoni", "given" : "Danilo", "non-dropping-particle" : "", "parse-names" : false, "suffix" : "" }, { "dropping-particle" : "", "family" : "Gough", "given" : "Christopher", "non-dropping-particle" : "", "parse-names" : false, "suffix" : "" }, { "dropping-particle" : "", "family" : "Grant", "given" : "Robert F.", "non-dropping-particle" : "", "parse-names" : false, "suffix" : "" }, { "dropping-particle" : "", "family" : "Gu", "given" : "Lianhong", "non-dropping-particle" : "", "parse-names" : false, "suffix" : "" }, { "dropping-particle" : "", "family" : "Jain", "given" : "Atul", "non-dropping-particle" : "", "parse-names" : false, "suffix" : "" }, { "dropping-particle" : "", "family" : "Kucharik", "given" : "Chris", "non-dropping-particle" : "", "parse-names" : false, "suffix" : "" }, { "dropping-particle" : "", "family" : "Law", "given" : "Beverly", "non-dropping-particle" : "", "parse-names" : false, "suffix" : "" }, { "dropping-particle" : "", "family" : "Liu", "given" : "Shuguang", "non-dropping-particle" : "", "parse-names" : false, "suffix" : "" }, { "dropping-particle" : "", "family" : "Lokipitiya", "given" : "Erandathie", "non-dropping-particle" : "", "parse-names" : false, "suffix" : "" }, { "dropping-particle" : "", "family" : "Margolis", "given" : "Hank A.", "non-dropping-particle" : "", "parse-names" : false, "suffix" : "" }, { "dropping-particle" : "", "family" : "Matamala", "given" : "Roser", "non-dropping-particle" : "", "parse-names" : false, "suffix" : "" }, { "dropping-particle" : "", "family" : "McCaughey", "given" : "J. Harry", "non-dropping-particle" : "", "parse-names" : false, "suffix" : "" }, { "dropping-particle" : "", "family" : "Monson", "given" : "Russ", "non-dropping-particle" : "", "parse-names" : false, "suffix" : "" }, { "dropping-particle" : "", "family" : "Munger", "given" : "J. William", "non-dropping-particle" : "", "parse-names" : false, "suffix" : "" }, { "dropping-particle" : "", "family" : "Oechel", "given" : "Walter", "non-dropping-particle" : "", "parse-names" : false, "suffix" : "" }, { "dropping-particle" : "", "family" : "Peng", "given" : "Changhui", "non-dropping-particle" : "", "parse-names" : false, "suffix" : "" }, { "dropping-particle" : "", "family" : "Price", "given" : "David T.", "non-dropping-particle" : "", "parse-names" : false, "suffix" : "" }, { "dropping-particle" : "", "family" : "Ricciuto", "given" : "Dan", "non-dropping-particle" : "", "parse-names" : false, "suffix" : "" }, { "dropping-particle" : "", "family" : "Riley", "given" : "William J.", "non-dropping-particle" : "", "parse-names" : false, "suffix" : "" }, { "dropping-particle" : "", "family" : "Roulet", "given" : "Nigel", "non-dropping-particle" : "", "parse-names" : false, "suffix" : "" }, { "dropping-particle" : "", "family" : "Tian", "given" : "Hanqin", "non-dropping-particle" : "", "parse-names" : false, "suffix" : "" }, { "dropping-particle" : "", "family" : "Tonitto", "given" : "Christina", "non-dropping-particle" : "", "parse-names" : false, "suffix" : "" }, { "dropping-particle" : "", "family" : "Torn", "given" : "Margaret", "non-dropping-particle" : "", "parse-names" : false, "suffix" : "" }, { "dropping-particle" : "", "family" : "Weng", "given" : "Ensheng", "non-dropping-particle" : "", "parse-names" : false, "suffix" : "" }, { "dropping-particle" : "", "family" : "Zhou", "given" : "Xiaolu", "non-dropping-particle" : "", "parse-names" : false, "suffix" : "" } ], "container-title" : "Journal of Geophysical Research: Biogeosciences", "id" : "ITEM-1", "issue" : "3", "issued" : { "date-parts" : [ [ "2012" ] ] }, "note" : "- found same pattern as amazon paper- understimate GPP in summer, over-estimate throughout the rest of the year.\n- grassland and Savanna sites were the worst (models do better at forest sites)\n- Conclude that to fix seasonal patterns, must:\na) add low-temp response to shut down gpp when cool\nb) improve leaf-to-canopy scaling, LUE, and Vcmax or Jmax", "page" : "1-15", "title" : "A model-data comparison of gross primary productivity: Results from the north American carbon program site synthesis", "type" : "article-journal", "volume" : "117" }, "uris" : [ "http://www.mendeley.com/documents/?uuid=e8389fe3-9485-40bb-b883-611065693b18" ] } ], "mendeley" : { "formattedCitation" : "(Schaefer &lt;i&gt;et al.&lt;/i&gt;, 2012)", "plainTextFormattedCitation" : "(Schaefer et al., 2012)", "previouslyFormattedCitation" : "(Schaefer &lt;i&gt;et al.&lt;/i&gt;, 2012)" }, "properties" : { "noteIndex" : 0 }, "schema" : "https://github.com/citation-style-language/schema/raw/master/csl-citation.json" }</w:instrText>
      </w:r>
      <w:r>
        <w:fldChar w:fldCharType="separate"/>
      </w:r>
      <w:r w:rsidRPr="0017399A">
        <w:rPr>
          <w:noProof/>
        </w:rPr>
        <w:t xml:space="preserve">(Schaefer </w:t>
      </w:r>
      <w:r w:rsidRPr="0017399A">
        <w:rPr>
          <w:i/>
          <w:noProof/>
        </w:rPr>
        <w:t>et al.</w:t>
      </w:r>
      <w:r w:rsidRPr="0017399A">
        <w:rPr>
          <w:noProof/>
        </w:rPr>
        <w:t>, 2012)</w:t>
      </w:r>
      <w:r>
        <w:fldChar w:fldCharType="end"/>
      </w:r>
    </w:p>
    <w:p w14:paraId="493EC3C7" w14:textId="0B79FC3E" w:rsidR="0046763F" w:rsidRDefault="0046763F" w:rsidP="009D7E19">
      <w:pPr>
        <w:pStyle w:val="ListParagraph"/>
        <w:numPr>
          <w:ilvl w:val="1"/>
          <w:numId w:val="10"/>
        </w:numPr>
      </w:pPr>
      <w:proofErr w:type="gramStart"/>
      <w:r>
        <w:t>we</w:t>
      </w:r>
      <w:proofErr w:type="gramEnd"/>
      <w:r>
        <w:t xml:space="preserve"> under-estimate GPP peak- supports conclusion of  Schaefer et al. 2012 that we need to fix </w:t>
      </w:r>
      <w:r w:rsidR="003E0334">
        <w:t xml:space="preserve">LUE of </w:t>
      </w:r>
      <w:proofErr w:type="spellStart"/>
      <w:r w:rsidR="003E0334">
        <w:t>vcmax</w:t>
      </w:r>
      <w:proofErr w:type="spellEnd"/>
      <w:r w:rsidR="003E0334">
        <w:t xml:space="preserve"> etc. This is a much more fundamental issue but relates to parameters rather than processes.</w:t>
      </w:r>
    </w:p>
    <w:p w14:paraId="7981FE06" w14:textId="083737F8" w:rsidR="00430C0C" w:rsidRDefault="00430C0C" w:rsidP="009D7E19">
      <w:pPr>
        <w:pStyle w:val="ListParagraph"/>
        <w:numPr>
          <w:ilvl w:val="1"/>
          <w:numId w:val="10"/>
        </w:numPr>
      </w:pPr>
      <w:r>
        <w:t>A comparison of the modeled patterns of GPP and LAI suggests that the excess fall productivity noted in the original model can be attributed largely to the maintenance of high leaf area throughout the late summer and early fall.</w:t>
      </w:r>
    </w:p>
    <w:p w14:paraId="752D4D97" w14:textId="308F0365" w:rsidR="004B6769" w:rsidRPr="004A3464" w:rsidRDefault="004B6769" w:rsidP="009D7E19">
      <w:pPr>
        <w:pStyle w:val="ListParagraph"/>
        <w:numPr>
          <w:ilvl w:val="1"/>
          <w:numId w:val="10"/>
        </w:numPr>
      </w:pPr>
      <w:r>
        <w:t xml:space="preserve">Our under-estimation of GPP </w:t>
      </w:r>
      <w:r w:rsidR="00430C0C">
        <w:t xml:space="preserve">at the two coolest sites </w:t>
      </w:r>
      <w:r>
        <w:t>may be due to several factors. First, the two high-</w:t>
      </w:r>
      <w:proofErr w:type="spellStart"/>
      <w:r>
        <w:t>elev</w:t>
      </w:r>
      <w:proofErr w:type="spellEnd"/>
      <w:r>
        <w:t xml:space="preserve"> sites in locally productive microsites. Second, low productivity and the driest site necessitated parameters that resulted in an overall reduction in productivity. This may relate to known issues with soil depth and moisture</w:t>
      </w:r>
      <w:r w:rsidR="00430C0C">
        <w:t xml:space="preserve"> (Cite) that can cause the model to underestimate</w:t>
      </w:r>
      <w:r>
        <w:t xml:space="preserve"> the importance of moisture limitation. </w:t>
      </w:r>
      <w:r w:rsidR="00430C0C">
        <w:t xml:space="preserve">This issue is also reflected in how poorly the model fits the more complex pattern of GPP at the Wyoming sagebrush site. Finally, </w:t>
      </w:r>
      <w:r>
        <w:t>the over-estimation of LAI and under-estimation of GPP point to an issue with respiration or light use efficiency. The improvements in seasonal patterns allowed a much better correlation with data, but to accurately match the magnitude would require further model developments</w:t>
      </w:r>
      <w:r w:rsidR="00430C0C">
        <w:t xml:space="preserve"> that </w:t>
      </w:r>
      <w:proofErr w:type="gramStart"/>
      <w:r w:rsidR="00430C0C">
        <w:t>address underlying</w:t>
      </w:r>
      <w:proofErr w:type="gramEnd"/>
      <w:r w:rsidR="00430C0C">
        <w:t xml:space="preserve"> problems unrelated to phenology</w:t>
      </w:r>
      <w:r>
        <w:t xml:space="preserve">. </w:t>
      </w:r>
    </w:p>
    <w:p w14:paraId="1B717F6F" w14:textId="6C327786" w:rsidR="008C52AA" w:rsidRPr="008C52AA" w:rsidRDefault="008C52AA" w:rsidP="008C52AA">
      <w:pPr>
        <w:pStyle w:val="Heading1"/>
      </w:pPr>
      <w:r>
        <w:t>Conclusions</w:t>
      </w:r>
    </w:p>
    <w:p w14:paraId="1CACA154" w14:textId="77777777" w:rsidR="00623B0D" w:rsidRDefault="00623B0D" w:rsidP="00623B0D"/>
    <w:p w14:paraId="56769197" w14:textId="1FB9B730" w:rsidR="009D7E19" w:rsidRDefault="009D7E19" w:rsidP="009D7E19">
      <w:pPr>
        <w:pStyle w:val="ListParagraph"/>
        <w:numPr>
          <w:ilvl w:val="0"/>
          <w:numId w:val="3"/>
        </w:numPr>
      </w:pPr>
      <w:proofErr w:type="gramStart"/>
      <w:r>
        <w:t>phenology</w:t>
      </w:r>
      <w:proofErr w:type="gramEnd"/>
      <w:r>
        <w:t xml:space="preserve"> matters, and can be improved in DGVM via parameter optimization or even more so with some simple structural adjustments that allow the model to reflect the two leaf cohorts common in many semi-arid shrubs.</w:t>
      </w:r>
    </w:p>
    <w:p w14:paraId="3B9E954D" w14:textId="77777777" w:rsidR="009D7E19" w:rsidRDefault="009D7E19" w:rsidP="009D7E19">
      <w:pPr>
        <w:pStyle w:val="ListParagraph"/>
        <w:numPr>
          <w:ilvl w:val="0"/>
          <w:numId w:val="3"/>
        </w:numPr>
      </w:pPr>
    </w:p>
    <w:p w14:paraId="62AA4598" w14:textId="77777777" w:rsidR="006F27C1" w:rsidRDefault="006F27C1" w:rsidP="00623B0D"/>
    <w:p w14:paraId="393CBB16" w14:textId="77777777" w:rsidR="006F27C1" w:rsidRDefault="006F27C1" w:rsidP="00623B0D"/>
    <w:p w14:paraId="69E21B7F" w14:textId="77777777" w:rsidR="006F27C1" w:rsidRDefault="006F27C1" w:rsidP="00623B0D"/>
    <w:p w14:paraId="2245D58B" w14:textId="77777777" w:rsidR="006F27C1" w:rsidRDefault="006F27C1" w:rsidP="00623B0D"/>
    <w:p w14:paraId="6C1DF961" w14:textId="54F4EDCE" w:rsidR="006F27C1" w:rsidRDefault="006F27C1" w:rsidP="00623B0D">
      <w:r>
        <w:t xml:space="preserve">Random Notes- </w:t>
      </w:r>
    </w:p>
    <w:p w14:paraId="25B5C425" w14:textId="77777777" w:rsidR="00623B0D" w:rsidRDefault="00623B0D" w:rsidP="00623B0D">
      <w:r>
        <w:t>Ways to get total GPP:</w:t>
      </w:r>
    </w:p>
    <w:p w14:paraId="493294DC" w14:textId="77777777" w:rsidR="00623B0D" w:rsidRDefault="00623B0D" w:rsidP="00623B0D">
      <w:pPr>
        <w:pStyle w:val="ListParagraph"/>
        <w:numPr>
          <w:ilvl w:val="0"/>
          <w:numId w:val="7"/>
        </w:numPr>
      </w:pPr>
      <w:proofErr w:type="gramStart"/>
      <w:r>
        <w:t>remote</w:t>
      </w:r>
      <w:proofErr w:type="gramEnd"/>
      <w:r>
        <w:t xml:space="preserve"> sensing + model: but MODIS is way off</w:t>
      </w:r>
    </w:p>
    <w:p w14:paraId="34859876" w14:textId="77777777" w:rsidR="00623B0D" w:rsidRDefault="00623B0D" w:rsidP="00623B0D">
      <w:pPr>
        <w:pStyle w:val="ListParagraph"/>
        <w:numPr>
          <w:ilvl w:val="0"/>
          <w:numId w:val="7"/>
        </w:numPr>
      </w:pPr>
      <w:proofErr w:type="gramStart"/>
      <w:r>
        <w:t>remote</w:t>
      </w:r>
      <w:proofErr w:type="gramEnd"/>
      <w:r>
        <w:t xml:space="preserve"> sensing + model + local climate data: better, but requires local met data</w:t>
      </w:r>
    </w:p>
    <w:p w14:paraId="0436A6DC" w14:textId="77777777" w:rsidR="00623B0D" w:rsidRDefault="00623B0D" w:rsidP="00623B0D">
      <w:pPr>
        <w:pStyle w:val="ListParagraph"/>
        <w:numPr>
          <w:ilvl w:val="1"/>
          <w:numId w:val="7"/>
        </w:numPr>
      </w:pPr>
      <w:r>
        <w:t>Ultimately, both these methods are only useful for current time period (b/c need remote sensing data). To understand implications of climate change, we need something else.</w:t>
      </w:r>
    </w:p>
    <w:p w14:paraId="3FABFE0B" w14:textId="77777777" w:rsidR="00623B0D" w:rsidRDefault="00623B0D" w:rsidP="00623B0D">
      <w:pPr>
        <w:pStyle w:val="ListParagraph"/>
        <w:numPr>
          <w:ilvl w:val="0"/>
          <w:numId w:val="7"/>
        </w:numPr>
      </w:pPr>
      <w:r>
        <w:t>DGVM: has potential</w:t>
      </w:r>
      <w:proofErr w:type="gramStart"/>
      <w:r>
        <w:t>,  but</w:t>
      </w:r>
      <w:proofErr w:type="gramEnd"/>
      <w:r>
        <w:t xml:space="preserve"> issues with phenology</w:t>
      </w:r>
    </w:p>
    <w:p w14:paraId="443DC7B5" w14:textId="77777777" w:rsidR="00623B0D" w:rsidRDefault="00623B0D" w:rsidP="00623B0D">
      <w:pPr>
        <w:pStyle w:val="ListParagraph"/>
        <w:numPr>
          <w:ilvl w:val="0"/>
          <w:numId w:val="7"/>
        </w:numPr>
      </w:pPr>
      <w:r>
        <w:t xml:space="preserve">Why? </w:t>
      </w:r>
      <w:proofErr w:type="gramStart"/>
      <w:r>
        <w:t>most</w:t>
      </w:r>
      <w:proofErr w:type="gramEnd"/>
      <w:r>
        <w:t xml:space="preserve"> DGVMs have very simple representation: in LPJ-GUESS, it is 3 different types: describe</w:t>
      </w:r>
    </w:p>
    <w:p w14:paraId="1123512F" w14:textId="4EC751E8" w:rsidR="00623B0D" w:rsidRDefault="006F27C1" w:rsidP="00623B0D">
      <w:pPr>
        <w:pStyle w:val="ListParagraph"/>
        <w:numPr>
          <w:ilvl w:val="0"/>
          <w:numId w:val="7"/>
        </w:numPr>
      </w:pPr>
      <w:proofErr w:type="gramStart"/>
      <w:r>
        <w:t>fit</w:t>
      </w:r>
      <w:proofErr w:type="gramEnd"/>
      <w:r>
        <w:t xml:space="preserve"> isn’t that bad, but </w:t>
      </w:r>
      <w:r w:rsidR="00623B0D">
        <w:t>none of them do a great job of matching seasonal patterns</w:t>
      </w:r>
    </w:p>
    <w:p w14:paraId="12EE372B" w14:textId="77777777" w:rsidR="00623B0D" w:rsidRDefault="00623B0D" w:rsidP="00623B0D">
      <w:pPr>
        <w:pStyle w:val="ListParagraph"/>
        <w:numPr>
          <w:ilvl w:val="1"/>
          <w:numId w:val="7"/>
        </w:numPr>
      </w:pPr>
      <w:proofErr w:type="gramStart"/>
      <w:r>
        <w:t>show</w:t>
      </w:r>
      <w:proofErr w:type="gramEnd"/>
      <w:r>
        <w:t xml:space="preserve"> R2 for each</w:t>
      </w:r>
    </w:p>
    <w:p w14:paraId="57C71DD9" w14:textId="77777777" w:rsidR="00623B0D" w:rsidRDefault="00623B0D" w:rsidP="00623B0D">
      <w:pPr>
        <w:pStyle w:val="ListParagraph"/>
        <w:numPr>
          <w:ilvl w:val="1"/>
          <w:numId w:val="7"/>
        </w:numPr>
      </w:pPr>
      <w:proofErr w:type="gramStart"/>
      <w:r>
        <w:t>show</w:t>
      </w:r>
      <w:proofErr w:type="gramEnd"/>
      <w:r>
        <w:t xml:space="preserve"> total annual GPP for each</w:t>
      </w:r>
    </w:p>
    <w:p w14:paraId="006CCDC2" w14:textId="77777777" w:rsidR="00623B0D" w:rsidRDefault="00623B0D" w:rsidP="00934D23"/>
    <w:p w14:paraId="3F1D2ACF" w14:textId="77777777" w:rsidR="006629EF" w:rsidRDefault="006629EF" w:rsidP="006629EF">
      <w:pPr>
        <w:pStyle w:val="ListParagraph"/>
        <w:ind w:left="1224"/>
      </w:pPr>
    </w:p>
    <w:sectPr w:rsidR="006629EF" w:rsidSect="006C2F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BFE"/>
    <w:multiLevelType w:val="multilevel"/>
    <w:tmpl w:val="AF6C5C4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734861"/>
    <w:multiLevelType w:val="hybridMultilevel"/>
    <w:tmpl w:val="F274EE98"/>
    <w:lvl w:ilvl="0" w:tplc="CF64E8D4">
      <w:start w:val="1"/>
      <w:numFmt w:val="decimal"/>
      <w:lvlText w:val="%1."/>
      <w:lvlJc w:val="left"/>
      <w:pPr>
        <w:tabs>
          <w:tab w:val="num" w:pos="720"/>
        </w:tabs>
        <w:ind w:left="720" w:hanging="360"/>
      </w:pPr>
    </w:lvl>
    <w:lvl w:ilvl="1" w:tplc="A7085536">
      <w:start w:val="1"/>
      <w:numFmt w:val="lowerLetter"/>
      <w:lvlText w:val="%2)"/>
      <w:lvlJc w:val="left"/>
      <w:pPr>
        <w:tabs>
          <w:tab w:val="num" w:pos="1440"/>
        </w:tabs>
        <w:ind w:left="1440" w:hanging="360"/>
      </w:pPr>
    </w:lvl>
    <w:lvl w:ilvl="2" w:tplc="7CC64A16" w:tentative="1">
      <w:start w:val="1"/>
      <w:numFmt w:val="decimal"/>
      <w:lvlText w:val="%3."/>
      <w:lvlJc w:val="left"/>
      <w:pPr>
        <w:tabs>
          <w:tab w:val="num" w:pos="2160"/>
        </w:tabs>
        <w:ind w:left="2160" w:hanging="360"/>
      </w:pPr>
    </w:lvl>
    <w:lvl w:ilvl="3" w:tplc="C3D09CE8" w:tentative="1">
      <w:start w:val="1"/>
      <w:numFmt w:val="decimal"/>
      <w:lvlText w:val="%4."/>
      <w:lvlJc w:val="left"/>
      <w:pPr>
        <w:tabs>
          <w:tab w:val="num" w:pos="2880"/>
        </w:tabs>
        <w:ind w:left="2880" w:hanging="360"/>
      </w:pPr>
    </w:lvl>
    <w:lvl w:ilvl="4" w:tplc="0D0CBFDE" w:tentative="1">
      <w:start w:val="1"/>
      <w:numFmt w:val="decimal"/>
      <w:lvlText w:val="%5."/>
      <w:lvlJc w:val="left"/>
      <w:pPr>
        <w:tabs>
          <w:tab w:val="num" w:pos="3600"/>
        </w:tabs>
        <w:ind w:left="3600" w:hanging="360"/>
      </w:pPr>
    </w:lvl>
    <w:lvl w:ilvl="5" w:tplc="1DC0A846" w:tentative="1">
      <w:start w:val="1"/>
      <w:numFmt w:val="decimal"/>
      <w:lvlText w:val="%6."/>
      <w:lvlJc w:val="left"/>
      <w:pPr>
        <w:tabs>
          <w:tab w:val="num" w:pos="4320"/>
        </w:tabs>
        <w:ind w:left="4320" w:hanging="360"/>
      </w:pPr>
    </w:lvl>
    <w:lvl w:ilvl="6" w:tplc="FBC41168" w:tentative="1">
      <w:start w:val="1"/>
      <w:numFmt w:val="decimal"/>
      <w:lvlText w:val="%7."/>
      <w:lvlJc w:val="left"/>
      <w:pPr>
        <w:tabs>
          <w:tab w:val="num" w:pos="5040"/>
        </w:tabs>
        <w:ind w:left="5040" w:hanging="360"/>
      </w:pPr>
    </w:lvl>
    <w:lvl w:ilvl="7" w:tplc="3B9E79F0" w:tentative="1">
      <w:start w:val="1"/>
      <w:numFmt w:val="decimal"/>
      <w:lvlText w:val="%8."/>
      <w:lvlJc w:val="left"/>
      <w:pPr>
        <w:tabs>
          <w:tab w:val="num" w:pos="5760"/>
        </w:tabs>
        <w:ind w:left="5760" w:hanging="360"/>
      </w:pPr>
    </w:lvl>
    <w:lvl w:ilvl="8" w:tplc="70D07CD6" w:tentative="1">
      <w:start w:val="1"/>
      <w:numFmt w:val="decimal"/>
      <w:lvlText w:val="%9."/>
      <w:lvlJc w:val="left"/>
      <w:pPr>
        <w:tabs>
          <w:tab w:val="num" w:pos="6480"/>
        </w:tabs>
        <w:ind w:left="6480" w:hanging="360"/>
      </w:pPr>
    </w:lvl>
  </w:abstractNum>
  <w:abstractNum w:abstractNumId="2">
    <w:nsid w:val="293E6B61"/>
    <w:multiLevelType w:val="multilevel"/>
    <w:tmpl w:val="E02EDE4C"/>
    <w:lvl w:ilvl="0">
      <w:start w:val="1"/>
      <w:numFmt w:val="decimal"/>
      <w:pStyle w:val="Styl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DB247A2"/>
    <w:multiLevelType w:val="hybridMultilevel"/>
    <w:tmpl w:val="C2860B0A"/>
    <w:lvl w:ilvl="0" w:tplc="2B2828F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E08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67A71B9"/>
    <w:multiLevelType w:val="hybridMultilevel"/>
    <w:tmpl w:val="0A6E91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4EB0567"/>
    <w:multiLevelType w:val="hybridMultilevel"/>
    <w:tmpl w:val="E48C4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F6AEF"/>
    <w:multiLevelType w:val="hybridMultilevel"/>
    <w:tmpl w:val="B5E83836"/>
    <w:lvl w:ilvl="0" w:tplc="F7C8419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463674"/>
    <w:multiLevelType w:val="hybridMultilevel"/>
    <w:tmpl w:val="87868DEC"/>
    <w:lvl w:ilvl="0" w:tplc="2B2828FA">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7DF1A9D"/>
    <w:multiLevelType w:val="hybridMultilevel"/>
    <w:tmpl w:val="219A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E5AEDF6C">
      <w:numFmt w:val="bullet"/>
      <w:lvlText w:val="-"/>
      <w:lvlJc w:val="left"/>
      <w:pPr>
        <w:ind w:left="3380" w:hanging="860"/>
      </w:pPr>
      <w:rPr>
        <w:rFonts w:ascii="Cambria" w:eastAsiaTheme="minorEastAsia" w:hAnsi="Cambria" w:cstheme="minorBidi"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08468D"/>
    <w:multiLevelType w:val="hybridMultilevel"/>
    <w:tmpl w:val="4A46C91A"/>
    <w:lvl w:ilvl="0" w:tplc="93A80DA8">
      <w:start w:val="5"/>
      <w:numFmt w:val="bullet"/>
      <w:lvlText w:val="-"/>
      <w:lvlJc w:val="left"/>
      <w:pPr>
        <w:ind w:left="860" w:hanging="50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E671A2"/>
    <w:multiLevelType w:val="hybridMultilevel"/>
    <w:tmpl w:val="F920E2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4"/>
  </w:num>
  <w:num w:numId="6">
    <w:abstractNumId w:val="0"/>
  </w:num>
  <w:num w:numId="7">
    <w:abstractNumId w:val="7"/>
  </w:num>
  <w:num w:numId="8">
    <w:abstractNumId w:val="1"/>
  </w:num>
  <w:num w:numId="9">
    <w:abstractNumId w:val="11"/>
  </w:num>
  <w:num w:numId="10">
    <w:abstractNumId w:val="3"/>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9EF"/>
    <w:rsid w:val="00040D2E"/>
    <w:rsid w:val="00061ED6"/>
    <w:rsid w:val="00066FB6"/>
    <w:rsid w:val="00075A5C"/>
    <w:rsid w:val="000D607C"/>
    <w:rsid w:val="000E3314"/>
    <w:rsid w:val="000F0617"/>
    <w:rsid w:val="001174A2"/>
    <w:rsid w:val="00142A1C"/>
    <w:rsid w:val="0014502E"/>
    <w:rsid w:val="001524F4"/>
    <w:rsid w:val="00155CB4"/>
    <w:rsid w:val="00161F84"/>
    <w:rsid w:val="0017399A"/>
    <w:rsid w:val="00187DC7"/>
    <w:rsid w:val="001B3132"/>
    <w:rsid w:val="001C1889"/>
    <w:rsid w:val="001F083D"/>
    <w:rsid w:val="001F5BE9"/>
    <w:rsid w:val="001F70AD"/>
    <w:rsid w:val="002045F2"/>
    <w:rsid w:val="00221CBB"/>
    <w:rsid w:val="0022573D"/>
    <w:rsid w:val="00226229"/>
    <w:rsid w:val="002310C2"/>
    <w:rsid w:val="0026288B"/>
    <w:rsid w:val="00283D1E"/>
    <w:rsid w:val="002C33D3"/>
    <w:rsid w:val="002D2511"/>
    <w:rsid w:val="002E15D8"/>
    <w:rsid w:val="002E687D"/>
    <w:rsid w:val="002F7E5F"/>
    <w:rsid w:val="003042B5"/>
    <w:rsid w:val="00320125"/>
    <w:rsid w:val="00326B34"/>
    <w:rsid w:val="0033330D"/>
    <w:rsid w:val="00381BAA"/>
    <w:rsid w:val="0039340C"/>
    <w:rsid w:val="003B7A8C"/>
    <w:rsid w:val="003E0334"/>
    <w:rsid w:val="004064B1"/>
    <w:rsid w:val="0042798A"/>
    <w:rsid w:val="00430C0C"/>
    <w:rsid w:val="0046763F"/>
    <w:rsid w:val="004771D8"/>
    <w:rsid w:val="004861FF"/>
    <w:rsid w:val="00487EC2"/>
    <w:rsid w:val="004944FC"/>
    <w:rsid w:val="004A3464"/>
    <w:rsid w:val="004B6769"/>
    <w:rsid w:val="004E2C63"/>
    <w:rsid w:val="004E511E"/>
    <w:rsid w:val="005468BB"/>
    <w:rsid w:val="0057676A"/>
    <w:rsid w:val="00587C09"/>
    <w:rsid w:val="005B2BA8"/>
    <w:rsid w:val="005C209E"/>
    <w:rsid w:val="005D5574"/>
    <w:rsid w:val="00623B0D"/>
    <w:rsid w:val="006324C0"/>
    <w:rsid w:val="006629EF"/>
    <w:rsid w:val="0066645C"/>
    <w:rsid w:val="0068180C"/>
    <w:rsid w:val="006A2375"/>
    <w:rsid w:val="006B7A74"/>
    <w:rsid w:val="006C2B72"/>
    <w:rsid w:val="006C2F1D"/>
    <w:rsid w:val="006D24B7"/>
    <w:rsid w:val="006F04F5"/>
    <w:rsid w:val="006F27C1"/>
    <w:rsid w:val="0070748A"/>
    <w:rsid w:val="00715AAD"/>
    <w:rsid w:val="007161BF"/>
    <w:rsid w:val="00730599"/>
    <w:rsid w:val="00742800"/>
    <w:rsid w:val="0074537D"/>
    <w:rsid w:val="007754AA"/>
    <w:rsid w:val="007817C0"/>
    <w:rsid w:val="00795E7F"/>
    <w:rsid w:val="007B7478"/>
    <w:rsid w:val="0081260A"/>
    <w:rsid w:val="00830B02"/>
    <w:rsid w:val="0084468A"/>
    <w:rsid w:val="00862CE4"/>
    <w:rsid w:val="0087071A"/>
    <w:rsid w:val="00875A00"/>
    <w:rsid w:val="008C52AA"/>
    <w:rsid w:val="00934D23"/>
    <w:rsid w:val="009533EA"/>
    <w:rsid w:val="00955A36"/>
    <w:rsid w:val="00996D3F"/>
    <w:rsid w:val="009B08C9"/>
    <w:rsid w:val="009D7E19"/>
    <w:rsid w:val="009E5F87"/>
    <w:rsid w:val="00A04934"/>
    <w:rsid w:val="00A0505A"/>
    <w:rsid w:val="00A54AF9"/>
    <w:rsid w:val="00A57B01"/>
    <w:rsid w:val="00A57BEB"/>
    <w:rsid w:val="00A660A6"/>
    <w:rsid w:val="00AE0D81"/>
    <w:rsid w:val="00B5119D"/>
    <w:rsid w:val="00B76B3B"/>
    <w:rsid w:val="00B824B0"/>
    <w:rsid w:val="00B83EF2"/>
    <w:rsid w:val="00BA2910"/>
    <w:rsid w:val="00BA7EA3"/>
    <w:rsid w:val="00BB1C86"/>
    <w:rsid w:val="00BC1DB6"/>
    <w:rsid w:val="00BC28E3"/>
    <w:rsid w:val="00C377F5"/>
    <w:rsid w:val="00C95BE6"/>
    <w:rsid w:val="00C9616B"/>
    <w:rsid w:val="00CD594B"/>
    <w:rsid w:val="00CE51A6"/>
    <w:rsid w:val="00CE7E3E"/>
    <w:rsid w:val="00CF5A8D"/>
    <w:rsid w:val="00D04F6B"/>
    <w:rsid w:val="00D101D1"/>
    <w:rsid w:val="00D41BE9"/>
    <w:rsid w:val="00D51CFF"/>
    <w:rsid w:val="00D67A28"/>
    <w:rsid w:val="00DC633E"/>
    <w:rsid w:val="00DD0ECA"/>
    <w:rsid w:val="00DE73DD"/>
    <w:rsid w:val="00E4725E"/>
    <w:rsid w:val="00E5678A"/>
    <w:rsid w:val="00EC1996"/>
    <w:rsid w:val="00EC26BA"/>
    <w:rsid w:val="00ED42F2"/>
    <w:rsid w:val="00F46C71"/>
    <w:rsid w:val="00F62034"/>
    <w:rsid w:val="00F655CE"/>
    <w:rsid w:val="00F81A70"/>
    <w:rsid w:val="00FB083D"/>
    <w:rsid w:val="00FD34CC"/>
    <w:rsid w:val="00FF28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596A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D2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34D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B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EF"/>
    <w:pPr>
      <w:ind w:left="720"/>
      <w:contextualSpacing/>
    </w:pPr>
  </w:style>
  <w:style w:type="character" w:styleId="Hyperlink">
    <w:name w:val="Hyperlink"/>
    <w:basedOn w:val="DefaultParagraphFont"/>
    <w:uiPriority w:val="99"/>
    <w:unhideWhenUsed/>
    <w:rsid w:val="00DD0ECA"/>
    <w:rPr>
      <w:color w:val="0000FF" w:themeColor="hyperlink"/>
      <w:u w:val="single"/>
    </w:rPr>
  </w:style>
  <w:style w:type="paragraph" w:customStyle="1" w:styleId="Style1">
    <w:name w:val="Style1"/>
    <w:basedOn w:val="ListParagraph"/>
    <w:autoRedefine/>
    <w:qFormat/>
    <w:rsid w:val="00934D23"/>
    <w:pPr>
      <w:numPr>
        <w:numId w:val="1"/>
      </w:numPr>
    </w:pPr>
    <w:rPr>
      <w:b/>
      <w:sz w:val="32"/>
    </w:rPr>
  </w:style>
  <w:style w:type="paragraph" w:styleId="BalloonText">
    <w:name w:val="Balloon Text"/>
    <w:basedOn w:val="Normal"/>
    <w:link w:val="BalloonTextChar"/>
    <w:uiPriority w:val="99"/>
    <w:semiHidden/>
    <w:unhideWhenUsed/>
    <w:rsid w:val="00934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D23"/>
    <w:rPr>
      <w:rFonts w:ascii="Lucida Grande" w:hAnsi="Lucida Grande" w:cs="Lucida Grande"/>
      <w:sz w:val="18"/>
      <w:szCs w:val="18"/>
    </w:rPr>
  </w:style>
  <w:style w:type="character" w:customStyle="1" w:styleId="Heading1Char">
    <w:name w:val="Heading 1 Char"/>
    <w:basedOn w:val="DefaultParagraphFont"/>
    <w:link w:val="Heading1"/>
    <w:uiPriority w:val="9"/>
    <w:rsid w:val="00934D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34D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B0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04934"/>
    <w:rPr>
      <w:sz w:val="18"/>
      <w:szCs w:val="18"/>
    </w:rPr>
  </w:style>
  <w:style w:type="paragraph" w:styleId="CommentText">
    <w:name w:val="annotation text"/>
    <w:basedOn w:val="Normal"/>
    <w:link w:val="CommentTextChar"/>
    <w:uiPriority w:val="99"/>
    <w:semiHidden/>
    <w:unhideWhenUsed/>
    <w:rsid w:val="00A04934"/>
  </w:style>
  <w:style w:type="character" w:customStyle="1" w:styleId="CommentTextChar">
    <w:name w:val="Comment Text Char"/>
    <w:basedOn w:val="DefaultParagraphFont"/>
    <w:link w:val="CommentText"/>
    <w:uiPriority w:val="99"/>
    <w:semiHidden/>
    <w:rsid w:val="00A04934"/>
  </w:style>
  <w:style w:type="paragraph" w:styleId="CommentSubject">
    <w:name w:val="annotation subject"/>
    <w:basedOn w:val="CommentText"/>
    <w:next w:val="CommentText"/>
    <w:link w:val="CommentSubjectChar"/>
    <w:uiPriority w:val="99"/>
    <w:semiHidden/>
    <w:unhideWhenUsed/>
    <w:rsid w:val="00A04934"/>
    <w:rPr>
      <w:b/>
      <w:bCs/>
      <w:sz w:val="20"/>
      <w:szCs w:val="20"/>
    </w:rPr>
  </w:style>
  <w:style w:type="character" w:customStyle="1" w:styleId="CommentSubjectChar">
    <w:name w:val="Comment Subject Char"/>
    <w:basedOn w:val="CommentTextChar"/>
    <w:link w:val="CommentSubject"/>
    <w:uiPriority w:val="99"/>
    <w:semiHidden/>
    <w:rsid w:val="00A04934"/>
    <w:rPr>
      <w:b/>
      <w:bCs/>
      <w:sz w:val="20"/>
      <w:szCs w:val="20"/>
    </w:rPr>
  </w:style>
  <w:style w:type="character" w:styleId="PlaceholderText">
    <w:name w:val="Placeholder Text"/>
    <w:basedOn w:val="DefaultParagraphFont"/>
    <w:uiPriority w:val="99"/>
    <w:semiHidden/>
    <w:rsid w:val="00283D1E"/>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D2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34D2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B0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9EF"/>
    <w:pPr>
      <w:ind w:left="720"/>
      <w:contextualSpacing/>
    </w:pPr>
  </w:style>
  <w:style w:type="character" w:styleId="Hyperlink">
    <w:name w:val="Hyperlink"/>
    <w:basedOn w:val="DefaultParagraphFont"/>
    <w:uiPriority w:val="99"/>
    <w:unhideWhenUsed/>
    <w:rsid w:val="00DD0ECA"/>
    <w:rPr>
      <w:color w:val="0000FF" w:themeColor="hyperlink"/>
      <w:u w:val="single"/>
    </w:rPr>
  </w:style>
  <w:style w:type="paragraph" w:customStyle="1" w:styleId="Style1">
    <w:name w:val="Style1"/>
    <w:basedOn w:val="ListParagraph"/>
    <w:autoRedefine/>
    <w:qFormat/>
    <w:rsid w:val="00934D23"/>
    <w:pPr>
      <w:numPr>
        <w:numId w:val="1"/>
      </w:numPr>
    </w:pPr>
    <w:rPr>
      <w:b/>
      <w:sz w:val="32"/>
    </w:rPr>
  </w:style>
  <w:style w:type="paragraph" w:styleId="BalloonText">
    <w:name w:val="Balloon Text"/>
    <w:basedOn w:val="Normal"/>
    <w:link w:val="BalloonTextChar"/>
    <w:uiPriority w:val="99"/>
    <w:semiHidden/>
    <w:unhideWhenUsed/>
    <w:rsid w:val="00934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34D23"/>
    <w:rPr>
      <w:rFonts w:ascii="Lucida Grande" w:hAnsi="Lucida Grande" w:cs="Lucida Grande"/>
      <w:sz w:val="18"/>
      <w:szCs w:val="18"/>
    </w:rPr>
  </w:style>
  <w:style w:type="character" w:customStyle="1" w:styleId="Heading1Char">
    <w:name w:val="Heading 1 Char"/>
    <w:basedOn w:val="DefaultParagraphFont"/>
    <w:link w:val="Heading1"/>
    <w:uiPriority w:val="9"/>
    <w:rsid w:val="00934D2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34D2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B0D"/>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A04934"/>
    <w:rPr>
      <w:sz w:val="18"/>
      <w:szCs w:val="18"/>
    </w:rPr>
  </w:style>
  <w:style w:type="paragraph" w:styleId="CommentText">
    <w:name w:val="annotation text"/>
    <w:basedOn w:val="Normal"/>
    <w:link w:val="CommentTextChar"/>
    <w:uiPriority w:val="99"/>
    <w:semiHidden/>
    <w:unhideWhenUsed/>
    <w:rsid w:val="00A04934"/>
  </w:style>
  <w:style w:type="character" w:customStyle="1" w:styleId="CommentTextChar">
    <w:name w:val="Comment Text Char"/>
    <w:basedOn w:val="DefaultParagraphFont"/>
    <w:link w:val="CommentText"/>
    <w:uiPriority w:val="99"/>
    <w:semiHidden/>
    <w:rsid w:val="00A04934"/>
  </w:style>
  <w:style w:type="paragraph" w:styleId="CommentSubject">
    <w:name w:val="annotation subject"/>
    <w:basedOn w:val="CommentText"/>
    <w:next w:val="CommentText"/>
    <w:link w:val="CommentSubjectChar"/>
    <w:uiPriority w:val="99"/>
    <w:semiHidden/>
    <w:unhideWhenUsed/>
    <w:rsid w:val="00A04934"/>
    <w:rPr>
      <w:b/>
      <w:bCs/>
      <w:sz w:val="20"/>
      <w:szCs w:val="20"/>
    </w:rPr>
  </w:style>
  <w:style w:type="character" w:customStyle="1" w:styleId="CommentSubjectChar">
    <w:name w:val="Comment Subject Char"/>
    <w:basedOn w:val="CommentTextChar"/>
    <w:link w:val="CommentSubject"/>
    <w:uiPriority w:val="99"/>
    <w:semiHidden/>
    <w:rsid w:val="00A04934"/>
    <w:rPr>
      <w:b/>
      <w:bCs/>
      <w:sz w:val="20"/>
      <w:szCs w:val="20"/>
    </w:rPr>
  </w:style>
  <w:style w:type="character" w:styleId="PlaceholderText">
    <w:name w:val="Placeholder Text"/>
    <w:basedOn w:val="DefaultParagraphFont"/>
    <w:uiPriority w:val="99"/>
    <w:semiHidden/>
    <w:rsid w:val="00283D1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8859">
      <w:bodyDiv w:val="1"/>
      <w:marLeft w:val="0"/>
      <w:marRight w:val="0"/>
      <w:marTop w:val="0"/>
      <w:marBottom w:val="0"/>
      <w:divBdr>
        <w:top w:val="none" w:sz="0" w:space="0" w:color="auto"/>
        <w:left w:val="none" w:sz="0" w:space="0" w:color="auto"/>
        <w:bottom w:val="none" w:sz="0" w:space="0" w:color="auto"/>
        <w:right w:val="none" w:sz="0" w:space="0" w:color="auto"/>
      </w:divBdr>
      <w:divsChild>
        <w:div w:id="255486317">
          <w:marLeft w:val="806"/>
          <w:marRight w:val="0"/>
          <w:marTop w:val="130"/>
          <w:marBottom w:val="0"/>
          <w:divBdr>
            <w:top w:val="none" w:sz="0" w:space="0" w:color="auto"/>
            <w:left w:val="none" w:sz="0" w:space="0" w:color="auto"/>
            <w:bottom w:val="none" w:sz="0" w:space="0" w:color="auto"/>
            <w:right w:val="none" w:sz="0" w:space="0" w:color="auto"/>
          </w:divBdr>
        </w:div>
        <w:div w:id="1894999307">
          <w:marLeft w:val="806"/>
          <w:marRight w:val="0"/>
          <w:marTop w:val="130"/>
          <w:marBottom w:val="0"/>
          <w:divBdr>
            <w:top w:val="none" w:sz="0" w:space="0" w:color="auto"/>
            <w:left w:val="none" w:sz="0" w:space="0" w:color="auto"/>
            <w:bottom w:val="none" w:sz="0" w:space="0" w:color="auto"/>
            <w:right w:val="none" w:sz="0" w:space="0" w:color="auto"/>
          </w:divBdr>
        </w:div>
        <w:div w:id="996229089">
          <w:marLeft w:val="1440"/>
          <w:marRight w:val="0"/>
          <w:marTop w:val="115"/>
          <w:marBottom w:val="0"/>
          <w:divBdr>
            <w:top w:val="none" w:sz="0" w:space="0" w:color="auto"/>
            <w:left w:val="none" w:sz="0" w:space="0" w:color="auto"/>
            <w:bottom w:val="none" w:sz="0" w:space="0" w:color="auto"/>
            <w:right w:val="none" w:sz="0" w:space="0" w:color="auto"/>
          </w:divBdr>
        </w:div>
        <w:div w:id="314724491">
          <w:marLeft w:val="1440"/>
          <w:marRight w:val="0"/>
          <w:marTop w:val="115"/>
          <w:marBottom w:val="0"/>
          <w:divBdr>
            <w:top w:val="none" w:sz="0" w:space="0" w:color="auto"/>
            <w:left w:val="none" w:sz="0" w:space="0" w:color="auto"/>
            <w:bottom w:val="none" w:sz="0" w:space="0" w:color="auto"/>
            <w:right w:val="none" w:sz="0" w:space="0" w:color="auto"/>
          </w:divBdr>
        </w:div>
        <w:div w:id="215630936">
          <w:marLeft w:val="806"/>
          <w:marRight w:val="0"/>
          <w:marTop w:val="130"/>
          <w:marBottom w:val="0"/>
          <w:divBdr>
            <w:top w:val="none" w:sz="0" w:space="0" w:color="auto"/>
            <w:left w:val="none" w:sz="0" w:space="0" w:color="auto"/>
            <w:bottom w:val="none" w:sz="0" w:space="0" w:color="auto"/>
            <w:right w:val="none" w:sz="0" w:space="0" w:color="auto"/>
          </w:divBdr>
        </w:div>
        <w:div w:id="1463770108">
          <w:marLeft w:val="1440"/>
          <w:marRight w:val="0"/>
          <w:marTop w:val="115"/>
          <w:marBottom w:val="0"/>
          <w:divBdr>
            <w:top w:val="none" w:sz="0" w:space="0" w:color="auto"/>
            <w:left w:val="none" w:sz="0" w:space="0" w:color="auto"/>
            <w:bottom w:val="none" w:sz="0" w:space="0" w:color="auto"/>
            <w:right w:val="none" w:sz="0" w:space="0" w:color="auto"/>
          </w:divBdr>
        </w:div>
        <w:div w:id="883978091">
          <w:marLeft w:val="1440"/>
          <w:marRight w:val="0"/>
          <w:marTop w:val="115"/>
          <w:marBottom w:val="0"/>
          <w:divBdr>
            <w:top w:val="none" w:sz="0" w:space="0" w:color="auto"/>
            <w:left w:val="none" w:sz="0" w:space="0" w:color="auto"/>
            <w:bottom w:val="none" w:sz="0" w:space="0" w:color="auto"/>
            <w:right w:val="none" w:sz="0" w:space="0" w:color="auto"/>
          </w:divBdr>
        </w:div>
        <w:div w:id="1586721377">
          <w:marLeft w:val="1440"/>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gvm.ceh.ac.uk/node/9/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0C0AA-E7F4-8442-96E3-628BBB368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11</Pages>
  <Words>18052</Words>
  <Characters>102903</Characters>
  <Application>Microsoft Macintosh Word</Application>
  <DocSecurity>0</DocSecurity>
  <Lines>857</Lines>
  <Paragraphs>241</Paragraphs>
  <ScaleCrop>false</ScaleCrop>
  <Company>MSU</Company>
  <LinksUpToDate>false</LinksUpToDate>
  <CharactersWithSpaces>120714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Renwick</dc:creator>
  <cp:keywords/>
  <dc:description/>
  <cp:lastModifiedBy>Katie Renwick</cp:lastModifiedBy>
  <cp:revision>16</cp:revision>
  <dcterms:created xsi:type="dcterms:W3CDTF">2017-07-17T16:29:00Z</dcterms:created>
  <dcterms:modified xsi:type="dcterms:W3CDTF">2017-08-18T17:22:00Z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8ae21332-dd51-30ae-91dc-770f69cf6299</vt:lpwstr>
  </property>
  <property fmtid="{D5CDD505-2E9C-101B-9397-08002B2CF9AE}" pid="4" name="Mendeley Citation Style_1">
    <vt:lpwstr>http://www.zotero.org/styles/global-change-biology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http://www.zotero.org/styles/global-change-biology</vt:lpwstr>
  </property>
  <property fmtid="{D5CDD505-2E9C-101B-9397-08002B2CF9AE}" pid="12" name="Mendeley Recent Style Name 3_1">
    <vt:lpwstr>Global Change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http://www.zotero.org/styles/journal-of-vegetation-science</vt:lpwstr>
  </property>
  <property fmtid="{D5CDD505-2E9C-101B-9397-08002B2CF9AE}" pid="18" name="Mendeley Recent Style Name 6_1">
    <vt:lpwstr>Journal of Vegetation Science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